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555C" w14:textId="674F7EAF" w:rsidR="00B950D8" w:rsidRDefault="00B950D8" w:rsidP="00B950D8">
      <w:pPr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TESTING</w:t>
      </w:r>
    </w:p>
    <w:p w14:paraId="52E5DF23" w14:textId="77777777" w:rsidR="008F0595" w:rsidRDefault="00086628" w:rsidP="00A97ECF">
      <w:pPr>
        <w:rPr>
          <w:ins w:id="0" w:author="Kieran Boyle" w:date="2021-04-26T15:22:00Z"/>
          <w:sz w:val="24"/>
          <w:szCs w:val="24"/>
        </w:rPr>
      </w:pPr>
      <w:r>
        <w:rPr>
          <w:sz w:val="24"/>
          <w:szCs w:val="24"/>
        </w:rPr>
        <w:t xml:space="preserve">Getting to testing took some time but we eventually got there, </w:t>
      </w:r>
      <w:r w:rsidR="008559AC">
        <w:rPr>
          <w:sz w:val="24"/>
          <w:szCs w:val="24"/>
        </w:rPr>
        <w:t xml:space="preserve">the first thing we decided to do was have a group meeting to decide on </w:t>
      </w:r>
      <w:r w:rsidR="003846F2">
        <w:rPr>
          <w:sz w:val="24"/>
          <w:szCs w:val="24"/>
        </w:rPr>
        <w:t xml:space="preserve">the best and most practical way for us to test a </w:t>
      </w:r>
      <w:r w:rsidR="004C5049">
        <w:rPr>
          <w:sz w:val="24"/>
          <w:szCs w:val="24"/>
        </w:rPr>
        <w:t xml:space="preserve">group. The group decided the best way to </w:t>
      </w:r>
      <w:r w:rsidR="00FA2264">
        <w:rPr>
          <w:sz w:val="24"/>
          <w:szCs w:val="24"/>
        </w:rPr>
        <w:t xml:space="preserve">be fair would be to </w:t>
      </w:r>
      <w:r w:rsidR="00203CC1">
        <w:rPr>
          <w:sz w:val="24"/>
          <w:szCs w:val="24"/>
        </w:rPr>
        <w:t xml:space="preserve">each to some of the code </w:t>
      </w:r>
      <w:r w:rsidR="00E27514">
        <w:rPr>
          <w:sz w:val="24"/>
          <w:szCs w:val="24"/>
        </w:rPr>
        <w:t xml:space="preserve">individually and later we could test </w:t>
      </w:r>
      <w:r w:rsidR="00CC6A07">
        <w:rPr>
          <w:sz w:val="24"/>
          <w:szCs w:val="24"/>
        </w:rPr>
        <w:t xml:space="preserve">it on the hardware as a group or individually. </w:t>
      </w:r>
      <w:r w:rsidR="00966C1F">
        <w:rPr>
          <w:sz w:val="24"/>
          <w:szCs w:val="24"/>
        </w:rPr>
        <w:t xml:space="preserve">We would keep each other informed of any work done in the </w:t>
      </w:r>
      <w:r w:rsidR="00223516">
        <w:rPr>
          <w:sz w:val="24"/>
          <w:szCs w:val="24"/>
        </w:rPr>
        <w:t>WhatsApp</w:t>
      </w:r>
      <w:r w:rsidR="00966C1F">
        <w:rPr>
          <w:sz w:val="24"/>
          <w:szCs w:val="24"/>
        </w:rPr>
        <w:t xml:space="preserve"> group </w:t>
      </w:r>
      <w:r w:rsidR="002F3FD5">
        <w:rPr>
          <w:sz w:val="24"/>
          <w:szCs w:val="24"/>
        </w:rPr>
        <w:t xml:space="preserve">we have and then updates would be </w:t>
      </w:r>
      <w:r w:rsidR="00223516">
        <w:rPr>
          <w:sz w:val="24"/>
          <w:szCs w:val="24"/>
        </w:rPr>
        <w:t>posted</w:t>
      </w:r>
      <w:r w:rsidR="002F3FD5">
        <w:rPr>
          <w:sz w:val="24"/>
          <w:szCs w:val="24"/>
        </w:rPr>
        <w:t xml:space="preserve"> to both the </w:t>
      </w:r>
      <w:r w:rsidR="00223516">
        <w:rPr>
          <w:sz w:val="24"/>
          <w:szCs w:val="24"/>
        </w:rPr>
        <w:t>T</w:t>
      </w:r>
      <w:r w:rsidR="002F3FD5">
        <w:rPr>
          <w:sz w:val="24"/>
          <w:szCs w:val="24"/>
        </w:rPr>
        <w:t xml:space="preserve">rello and </w:t>
      </w:r>
      <w:r w:rsidR="00223516">
        <w:rPr>
          <w:sz w:val="24"/>
          <w:szCs w:val="24"/>
        </w:rPr>
        <w:t>GitHub</w:t>
      </w:r>
      <w:r w:rsidR="002F3FD5">
        <w:rPr>
          <w:sz w:val="24"/>
          <w:szCs w:val="24"/>
        </w:rPr>
        <w:t xml:space="preserve"> pages.</w:t>
      </w:r>
      <w:r w:rsidR="00607E6A">
        <w:rPr>
          <w:sz w:val="24"/>
          <w:szCs w:val="24"/>
        </w:rPr>
        <w:t xml:space="preserve"> The first </w:t>
      </w:r>
      <w:r w:rsidR="00E03E37">
        <w:rPr>
          <w:sz w:val="24"/>
          <w:szCs w:val="24"/>
        </w:rPr>
        <w:t>test run we done was unsuccessful we used a breadboard several led lights</w:t>
      </w:r>
      <w:r w:rsidR="00F252CE">
        <w:rPr>
          <w:sz w:val="24"/>
          <w:szCs w:val="24"/>
        </w:rPr>
        <w:t xml:space="preserve">, resistors and wires along with the Arduino </w:t>
      </w:r>
      <w:del w:id="1" w:author="Kieran Boyle" w:date="2021-04-25T14:34:00Z">
        <w:r w:rsidR="00F252CE" w:rsidDel="00F1537B">
          <w:rPr>
            <w:sz w:val="24"/>
            <w:szCs w:val="24"/>
          </w:rPr>
          <w:delText>yun</w:delText>
        </w:r>
      </w:del>
      <w:ins w:id="2" w:author="Kieran Boyle" w:date="2021-04-25T14:34:00Z">
        <w:r w:rsidR="00F1537B">
          <w:rPr>
            <w:sz w:val="24"/>
            <w:szCs w:val="24"/>
          </w:rPr>
          <w:t>Yun</w:t>
        </w:r>
      </w:ins>
      <w:r w:rsidR="00F252CE">
        <w:rPr>
          <w:sz w:val="24"/>
          <w:szCs w:val="24"/>
        </w:rPr>
        <w:t xml:space="preserve"> and gro</w:t>
      </w:r>
      <w:r w:rsidR="00E41F1D">
        <w:rPr>
          <w:sz w:val="24"/>
          <w:szCs w:val="24"/>
        </w:rPr>
        <w:t xml:space="preserve">ve kit. </w:t>
      </w:r>
      <w:r w:rsidR="008559E9">
        <w:rPr>
          <w:sz w:val="24"/>
          <w:szCs w:val="24"/>
        </w:rPr>
        <w:t xml:space="preserve"> For the second test we decided to remove the breadboard </w:t>
      </w:r>
      <w:r w:rsidR="00FC1043">
        <w:rPr>
          <w:sz w:val="24"/>
          <w:szCs w:val="24"/>
        </w:rPr>
        <w:t xml:space="preserve">and use the Arduino, grove </w:t>
      </w:r>
      <w:r w:rsidR="001C6D39">
        <w:rPr>
          <w:sz w:val="24"/>
          <w:szCs w:val="24"/>
        </w:rPr>
        <w:t>kit, led</w:t>
      </w:r>
      <w:r w:rsidR="00FC1043">
        <w:rPr>
          <w:sz w:val="24"/>
          <w:szCs w:val="24"/>
        </w:rPr>
        <w:t xml:space="preserve"> socke</w:t>
      </w:r>
      <w:r w:rsidR="001C6D39">
        <w:rPr>
          <w:sz w:val="24"/>
          <w:szCs w:val="24"/>
        </w:rPr>
        <w:t>t</w:t>
      </w:r>
      <w:r w:rsidR="0040204F">
        <w:rPr>
          <w:sz w:val="24"/>
          <w:szCs w:val="24"/>
        </w:rPr>
        <w:t xml:space="preserve"> and light sensor.</w:t>
      </w:r>
      <w:r w:rsidR="00CB65F6">
        <w:rPr>
          <w:sz w:val="24"/>
          <w:szCs w:val="24"/>
        </w:rPr>
        <w:t xml:space="preserve"> </w:t>
      </w:r>
      <w:r w:rsidR="001C6D39">
        <w:rPr>
          <w:sz w:val="24"/>
          <w:szCs w:val="24"/>
        </w:rPr>
        <w:t xml:space="preserve">This test went a little better </w:t>
      </w:r>
      <w:r w:rsidR="00D538CD">
        <w:rPr>
          <w:sz w:val="24"/>
          <w:szCs w:val="24"/>
        </w:rPr>
        <w:t>the led worked and was respons</w:t>
      </w:r>
      <w:r w:rsidR="00AE73AB">
        <w:rPr>
          <w:sz w:val="24"/>
          <w:szCs w:val="24"/>
        </w:rPr>
        <w:t>ive to the sensor</w:t>
      </w:r>
      <w:r w:rsidR="00E83C6B">
        <w:rPr>
          <w:sz w:val="24"/>
          <w:szCs w:val="24"/>
        </w:rPr>
        <w:t xml:space="preserve">, the led was in </w:t>
      </w:r>
      <w:r w:rsidR="00347BE6">
        <w:rPr>
          <w:sz w:val="24"/>
          <w:szCs w:val="24"/>
        </w:rPr>
        <w:t>port 12 and the sensor was in A0</w:t>
      </w:r>
      <w:r w:rsidR="00190081">
        <w:rPr>
          <w:sz w:val="24"/>
          <w:szCs w:val="24"/>
        </w:rPr>
        <w:t xml:space="preserve"> and there was no reading from the serial monitor</w:t>
      </w:r>
      <w:r w:rsidR="00AE73AB">
        <w:rPr>
          <w:sz w:val="24"/>
          <w:szCs w:val="24"/>
        </w:rPr>
        <w:t xml:space="preserve">. We decided we would like to make further improvements and add a clock to the </w:t>
      </w:r>
      <w:r w:rsidR="00E83C6B">
        <w:rPr>
          <w:sz w:val="24"/>
          <w:szCs w:val="24"/>
        </w:rPr>
        <w:t>project</w:t>
      </w:r>
      <w:r w:rsidR="00296C5E">
        <w:rPr>
          <w:sz w:val="24"/>
          <w:szCs w:val="24"/>
        </w:rPr>
        <w:t xml:space="preserve"> </w:t>
      </w:r>
      <w:r w:rsidR="00347BE6">
        <w:rPr>
          <w:sz w:val="24"/>
          <w:szCs w:val="24"/>
        </w:rPr>
        <w:t xml:space="preserve">which required us to add some more code. </w:t>
      </w:r>
      <w:r w:rsidR="00806928">
        <w:rPr>
          <w:sz w:val="24"/>
          <w:szCs w:val="24"/>
        </w:rPr>
        <w:t xml:space="preserve">This time our testing was not fully successful we got the clock working </w:t>
      </w:r>
      <w:r w:rsidR="000845E6">
        <w:rPr>
          <w:sz w:val="24"/>
          <w:szCs w:val="24"/>
        </w:rPr>
        <w:t xml:space="preserve">but the led light was constantly lit and unresponsive to the sensor. </w:t>
      </w:r>
      <w:r w:rsidR="00B516EE">
        <w:rPr>
          <w:sz w:val="24"/>
          <w:szCs w:val="24"/>
        </w:rPr>
        <w:t xml:space="preserve">Back to the drawing board </w:t>
      </w:r>
      <w:r w:rsidR="002D4B06">
        <w:rPr>
          <w:sz w:val="24"/>
          <w:szCs w:val="24"/>
        </w:rPr>
        <w:t xml:space="preserve">which required us to tweak the code slightly </w:t>
      </w:r>
      <w:r w:rsidR="00A60EB8">
        <w:rPr>
          <w:sz w:val="24"/>
          <w:szCs w:val="24"/>
        </w:rPr>
        <w:t xml:space="preserve">and once we tested it further it looked </w:t>
      </w:r>
      <w:del w:id="3" w:author="Kieran Boyle" w:date="2021-04-25T14:34:00Z">
        <w:r w:rsidR="00A60EB8" w:rsidDel="001E2254">
          <w:rPr>
            <w:sz w:val="24"/>
            <w:szCs w:val="24"/>
          </w:rPr>
          <w:delText>lie</w:delText>
        </w:r>
      </w:del>
      <w:ins w:id="4" w:author="Kieran Boyle" w:date="2021-04-25T14:34:00Z">
        <w:r w:rsidR="001E2254">
          <w:rPr>
            <w:sz w:val="24"/>
            <w:szCs w:val="24"/>
          </w:rPr>
          <w:t>like</w:t>
        </w:r>
      </w:ins>
      <w:r w:rsidR="00A60EB8">
        <w:rPr>
          <w:sz w:val="24"/>
          <w:szCs w:val="24"/>
        </w:rPr>
        <w:t xml:space="preserve"> we had it</w:t>
      </w:r>
      <w:r w:rsidR="00FD2084">
        <w:rPr>
          <w:sz w:val="24"/>
          <w:szCs w:val="24"/>
        </w:rPr>
        <w:t xml:space="preserve">. We then noticed the clock would stop working once the led was plugged in. </w:t>
      </w:r>
      <w:r w:rsidR="006F290C">
        <w:rPr>
          <w:sz w:val="24"/>
          <w:szCs w:val="24"/>
        </w:rPr>
        <w:t xml:space="preserve">once again we made some small changes to the code changing the </w:t>
      </w:r>
      <w:r w:rsidR="001A60F0">
        <w:rPr>
          <w:sz w:val="24"/>
          <w:szCs w:val="24"/>
        </w:rPr>
        <w:t>led IN</w:t>
      </w:r>
      <w:r w:rsidR="006F290C">
        <w:rPr>
          <w:sz w:val="24"/>
          <w:szCs w:val="24"/>
        </w:rPr>
        <w:t xml:space="preserve"> to port six, leaving the clock in port twelve and the sensor in the A0 port. </w:t>
      </w:r>
      <w:r w:rsidR="006966A3">
        <w:rPr>
          <w:sz w:val="24"/>
          <w:szCs w:val="24"/>
        </w:rPr>
        <w:t>Success, the led was fully responsive to the sensor and the clock was reading in the correct time</w:t>
      </w:r>
      <w:r w:rsidR="00D77769">
        <w:rPr>
          <w:sz w:val="24"/>
          <w:szCs w:val="24"/>
        </w:rPr>
        <w:t xml:space="preserve">. When we opened the serial </w:t>
      </w:r>
      <w:r w:rsidR="001A60F0">
        <w:rPr>
          <w:sz w:val="24"/>
          <w:szCs w:val="24"/>
        </w:rPr>
        <w:t>monitor,</w:t>
      </w:r>
      <w:r w:rsidR="00D77769">
        <w:rPr>
          <w:sz w:val="24"/>
          <w:szCs w:val="24"/>
        </w:rPr>
        <w:t xml:space="preserve"> we could see the sensor was responsive to the different levels of light which it previously wasn’t </w:t>
      </w:r>
      <w:r w:rsidR="00563FC9">
        <w:rPr>
          <w:sz w:val="24"/>
          <w:szCs w:val="24"/>
        </w:rPr>
        <w:t>which was what we had hoped to achieve</w:t>
      </w:r>
      <w:r w:rsidR="0011090A">
        <w:rPr>
          <w:sz w:val="24"/>
          <w:szCs w:val="24"/>
        </w:rPr>
        <w:t>.</w:t>
      </w:r>
      <w:r w:rsidR="00861651">
        <w:rPr>
          <w:sz w:val="24"/>
          <w:szCs w:val="24"/>
        </w:rPr>
        <w:t xml:space="preserve"> It took a little longer than expected to get there </w:t>
      </w:r>
      <w:r w:rsidR="00E75F10">
        <w:rPr>
          <w:sz w:val="24"/>
          <w:szCs w:val="24"/>
        </w:rPr>
        <w:t>but it was a little expected at the same time</w:t>
      </w:r>
      <w:r w:rsidR="00606659">
        <w:rPr>
          <w:sz w:val="24"/>
          <w:szCs w:val="24"/>
        </w:rPr>
        <w:t>, we kept chipping away at it as a team and got the desired result in the end.</w:t>
      </w:r>
      <w:ins w:id="5" w:author="Kieran Boyle" w:date="2021-04-25T14:33:00Z">
        <w:r w:rsidR="00A97ECF" w:rsidRPr="00A97ECF">
          <w:rPr>
            <w:sz w:val="24"/>
            <w:szCs w:val="24"/>
          </w:rPr>
          <w:t xml:space="preserve"> </w:t>
        </w:r>
      </w:ins>
    </w:p>
    <w:p w14:paraId="4BC31B02" w14:textId="555C136B" w:rsidR="008F0595" w:rsidRDefault="008F0595" w:rsidP="00A97ECF">
      <w:pPr>
        <w:rPr>
          <w:ins w:id="6" w:author="Kieran Boyle" w:date="2021-04-26T15:22:00Z"/>
          <w:sz w:val="24"/>
          <w:szCs w:val="24"/>
        </w:rPr>
      </w:pPr>
      <w:ins w:id="7" w:author="Kieran Boyle" w:date="2021-04-26T15:22:00Z">
        <w:r>
          <w:rPr>
            <w:sz w:val="24"/>
            <w:szCs w:val="24"/>
          </w:rPr>
          <w:t xml:space="preserve">  </w:t>
        </w:r>
        <w:r w:rsidR="0088069C">
          <w:rPr>
            <w:sz w:val="24"/>
            <w:szCs w:val="24"/>
          </w:rPr>
          <w:t>Project tw</w:t>
        </w:r>
      </w:ins>
      <w:ins w:id="8" w:author="Kieran Boyle" w:date="2021-04-26T15:24:00Z">
        <w:r w:rsidR="00A251BC">
          <w:rPr>
            <w:sz w:val="24"/>
            <w:szCs w:val="24"/>
          </w:rPr>
          <w:t>o</w:t>
        </w:r>
      </w:ins>
      <w:del w:id="9" w:author="Kieran Boyle" w:date="2021-04-26T15:24:00Z">
        <w:r w:rsidR="00A251BC" w:rsidDel="00A251BC">
          <w:rPr>
            <w:sz w:val="24"/>
            <w:szCs w:val="24"/>
          </w:rPr>
          <w:delText>tr</w:delText>
        </w:r>
      </w:del>
    </w:p>
    <w:p w14:paraId="11EB47FA" w14:textId="77777777" w:rsidR="008F0595" w:rsidRDefault="008F0595" w:rsidP="00A97ECF">
      <w:pPr>
        <w:rPr>
          <w:ins w:id="10" w:author="Kieran Boyle" w:date="2021-04-26T15:22:00Z"/>
          <w:sz w:val="24"/>
          <w:szCs w:val="24"/>
        </w:rPr>
      </w:pPr>
    </w:p>
    <w:p w14:paraId="6B04AC42" w14:textId="34339052" w:rsidR="00A97ECF" w:rsidRDefault="00A97ECF" w:rsidP="00A97ECF">
      <w:pPr>
        <w:rPr>
          <w:ins w:id="11" w:author="Kieran Boyle" w:date="2021-04-25T14:33:00Z"/>
          <w:sz w:val="24"/>
          <w:szCs w:val="24"/>
        </w:rPr>
      </w:pPr>
      <w:ins w:id="12" w:author="Kieran Boyle" w:date="2021-04-25T14:33:00Z">
        <w:r>
          <w:rPr>
            <w:sz w:val="24"/>
            <w:szCs w:val="24"/>
          </w:rPr>
          <w:t>The challenge of testing this time was somewhat different as Aaron had the smart bulb and we were trying to light it from a different location</w:t>
        </w:r>
        <w:r w:rsidR="00F1537B">
          <w:rPr>
            <w:sz w:val="24"/>
            <w:szCs w:val="24"/>
          </w:rPr>
          <w:t>.</w:t>
        </w:r>
      </w:ins>
      <w:ins w:id="13" w:author="Kieran Boyle" w:date="2021-04-26T15:40:00Z">
        <w:r w:rsidR="006D40EA">
          <w:rPr>
            <w:sz w:val="24"/>
            <w:szCs w:val="24"/>
          </w:rPr>
          <w:t xml:space="preserve"> To overcome the </w:t>
        </w:r>
      </w:ins>
      <w:ins w:id="14" w:author="Kieran Boyle" w:date="2021-04-26T15:41:00Z">
        <w:r w:rsidR="00826BB2">
          <w:rPr>
            <w:sz w:val="24"/>
            <w:szCs w:val="24"/>
          </w:rPr>
          <w:t>challenge</w:t>
        </w:r>
      </w:ins>
      <w:ins w:id="15" w:author="Kieran Boyle" w:date="2021-04-26T15:40:00Z">
        <w:r w:rsidR="006D40EA">
          <w:rPr>
            <w:sz w:val="24"/>
            <w:szCs w:val="24"/>
          </w:rPr>
          <w:t xml:space="preserve"> of testing Aaron wo</w:t>
        </w:r>
        <w:r w:rsidR="00826BB2">
          <w:rPr>
            <w:sz w:val="24"/>
            <w:szCs w:val="24"/>
          </w:rPr>
          <w:t xml:space="preserve">uld turn on his webcam as we ran the code and we could see the </w:t>
        </w:r>
      </w:ins>
      <w:ins w:id="16" w:author="Kieran Boyle" w:date="2021-04-26T15:41:00Z">
        <w:r w:rsidR="00826BB2">
          <w:rPr>
            <w:sz w:val="24"/>
            <w:szCs w:val="24"/>
          </w:rPr>
          <w:t>effects happen if any.</w:t>
        </w:r>
      </w:ins>
      <w:ins w:id="17" w:author="Kieran Boyle" w:date="2021-04-25T11:44:00Z">
        <w:r w:rsidR="00D2276E">
          <w:rPr>
            <w:sz w:val="24"/>
            <w:szCs w:val="24"/>
          </w:rPr>
          <w:t xml:space="preserve"> </w:t>
        </w:r>
      </w:ins>
      <w:ins w:id="18" w:author="Kieran Boyle" w:date="2021-04-25T14:33:00Z">
        <w:r>
          <w:rPr>
            <w:sz w:val="24"/>
            <w:szCs w:val="24"/>
          </w:rPr>
          <w:t xml:space="preserve">For testing in project two </w:t>
        </w:r>
        <w:r w:rsidR="00F1537B">
          <w:rPr>
            <w:sz w:val="24"/>
            <w:szCs w:val="24"/>
          </w:rPr>
          <w:t>Paul</w:t>
        </w:r>
        <w:r>
          <w:rPr>
            <w:sz w:val="24"/>
            <w:szCs w:val="24"/>
          </w:rPr>
          <w:t xml:space="preserve"> had sourced the code need for the smart bulb and posted it on </w:t>
        </w:r>
      </w:ins>
      <w:ins w:id="19" w:author="Kieran Boyle" w:date="2021-04-25T14:36:00Z">
        <w:r w:rsidR="00DE4F95">
          <w:rPr>
            <w:sz w:val="24"/>
            <w:szCs w:val="24"/>
          </w:rPr>
          <w:t>GitHub. Paul</w:t>
        </w:r>
      </w:ins>
      <w:ins w:id="20" w:author="Kieran Boyle" w:date="2021-04-25T14:35:00Z">
        <w:r w:rsidR="00913E21">
          <w:rPr>
            <w:sz w:val="24"/>
            <w:szCs w:val="24"/>
          </w:rPr>
          <w:t xml:space="preserve">, </w:t>
        </w:r>
      </w:ins>
      <w:ins w:id="21" w:author="Kieran Boyle" w:date="2021-04-25T14:36:00Z">
        <w:r w:rsidR="00DE4F95">
          <w:rPr>
            <w:sz w:val="24"/>
            <w:szCs w:val="24"/>
          </w:rPr>
          <w:t>M</w:t>
        </w:r>
      </w:ins>
      <w:ins w:id="22" w:author="Kieran Boyle" w:date="2021-04-25T14:35:00Z">
        <w:r w:rsidR="00913E21">
          <w:rPr>
            <w:sz w:val="24"/>
            <w:szCs w:val="24"/>
          </w:rPr>
          <w:t>artin</w:t>
        </w:r>
      </w:ins>
      <w:ins w:id="23" w:author="Kieran Boyle" w:date="2021-04-25T14:36:00Z">
        <w:r w:rsidR="00DE4F95">
          <w:rPr>
            <w:sz w:val="24"/>
            <w:szCs w:val="24"/>
          </w:rPr>
          <w:t>,</w:t>
        </w:r>
      </w:ins>
      <w:ins w:id="24" w:author="Kieran Boyle" w:date="2021-04-25T14:35:00Z">
        <w:r w:rsidR="001E2254">
          <w:rPr>
            <w:sz w:val="24"/>
            <w:szCs w:val="24"/>
          </w:rPr>
          <w:t xml:space="preserve"> Aaron</w:t>
        </w:r>
      </w:ins>
      <w:ins w:id="25" w:author="Kieran Boyle" w:date="2021-04-25T14:36:00Z">
        <w:r w:rsidR="00DE4F95">
          <w:rPr>
            <w:sz w:val="24"/>
            <w:szCs w:val="24"/>
          </w:rPr>
          <w:t xml:space="preserve"> and myself</w:t>
        </w:r>
      </w:ins>
      <w:ins w:id="26" w:author="Kieran Boyle" w:date="2021-04-25T14:35:00Z">
        <w:r w:rsidR="00913E21">
          <w:rPr>
            <w:sz w:val="24"/>
            <w:szCs w:val="24"/>
          </w:rPr>
          <w:t xml:space="preserve"> individually</w:t>
        </w:r>
      </w:ins>
      <w:ins w:id="27" w:author="Kieran Boyle" w:date="2021-04-25T14:33:00Z">
        <w:r>
          <w:rPr>
            <w:sz w:val="24"/>
            <w:szCs w:val="24"/>
          </w:rPr>
          <w:t xml:space="preserve"> worked on trying to get the code to work but to no success. We then scheduled a group meeting where </w:t>
        </w:r>
      </w:ins>
      <w:ins w:id="28" w:author="Kieran Boyle" w:date="2021-04-25T14:34:00Z">
        <w:r w:rsidR="00F1537B">
          <w:rPr>
            <w:sz w:val="24"/>
            <w:szCs w:val="24"/>
          </w:rPr>
          <w:t>w</w:t>
        </w:r>
      </w:ins>
      <w:ins w:id="29" w:author="Kieran Boyle" w:date="2021-04-25T14:33:00Z">
        <w:r>
          <w:rPr>
            <w:sz w:val="24"/>
            <w:szCs w:val="24"/>
          </w:rPr>
          <w:t xml:space="preserve">e met on Microsoft teams and made several attempts to get the smart bulb working using the Arduino but no success </w:t>
        </w:r>
      </w:ins>
      <w:ins w:id="30" w:author="Kieran Boyle" w:date="2021-04-26T15:34:00Z">
        <w:r w:rsidR="006A3B73">
          <w:rPr>
            <w:sz w:val="24"/>
            <w:szCs w:val="24"/>
          </w:rPr>
          <w:t>again. We</w:t>
        </w:r>
      </w:ins>
      <w:ins w:id="31" w:author="Kieran Boyle" w:date="2021-04-26T15:33:00Z">
        <w:r w:rsidR="003243C7">
          <w:rPr>
            <w:sz w:val="24"/>
            <w:szCs w:val="24"/>
          </w:rPr>
          <w:t xml:space="preserve"> had the lcd </w:t>
        </w:r>
      </w:ins>
      <w:ins w:id="32" w:author="Kieran Boyle" w:date="2021-04-26T15:34:00Z">
        <w:r w:rsidR="00776755">
          <w:rPr>
            <w:sz w:val="24"/>
            <w:szCs w:val="24"/>
          </w:rPr>
          <w:t>in digital</w:t>
        </w:r>
      </w:ins>
      <w:ins w:id="33" w:author="Kieran Boyle" w:date="2021-04-26T15:33:00Z">
        <w:r w:rsidR="0082534A">
          <w:rPr>
            <w:sz w:val="24"/>
            <w:szCs w:val="24"/>
          </w:rPr>
          <w:t xml:space="preserve"> port two and the light sensor in </w:t>
        </w:r>
      </w:ins>
      <w:ins w:id="34" w:author="Kieran Boyle" w:date="2021-04-26T15:34:00Z">
        <w:r w:rsidR="006A3B73">
          <w:rPr>
            <w:sz w:val="24"/>
            <w:szCs w:val="24"/>
          </w:rPr>
          <w:t>analogue three but something was wrong.</w:t>
        </w:r>
      </w:ins>
      <w:ins w:id="35" w:author="Kieran Boyle" w:date="2021-04-25T14:33:00Z">
        <w:r>
          <w:rPr>
            <w:sz w:val="24"/>
            <w:szCs w:val="24"/>
          </w:rPr>
          <w:t xml:space="preserve"> We continued working on it in the meeting and </w:t>
        </w:r>
      </w:ins>
      <w:ins w:id="36" w:author="Kieran Boyle" w:date="2021-04-25T14:34:00Z">
        <w:r w:rsidR="00F1537B">
          <w:rPr>
            <w:sz w:val="24"/>
            <w:szCs w:val="24"/>
          </w:rPr>
          <w:t>Paul</w:t>
        </w:r>
      </w:ins>
      <w:ins w:id="37" w:author="Kieran Boyle" w:date="2021-04-25T14:33:00Z">
        <w:r>
          <w:rPr>
            <w:sz w:val="24"/>
            <w:szCs w:val="24"/>
          </w:rPr>
          <w:t xml:space="preserve"> then altered some of his code and ran the </w:t>
        </w:r>
      </w:ins>
      <w:ins w:id="38" w:author="Kieran Boyle" w:date="2021-04-25T14:34:00Z">
        <w:r w:rsidR="00F1537B">
          <w:rPr>
            <w:sz w:val="24"/>
            <w:szCs w:val="24"/>
          </w:rPr>
          <w:t>code</w:t>
        </w:r>
      </w:ins>
      <w:ins w:id="39" w:author="Kieran Boyle" w:date="2021-04-25T14:33:00Z">
        <w:r>
          <w:rPr>
            <w:sz w:val="24"/>
            <w:szCs w:val="24"/>
          </w:rPr>
          <w:t xml:space="preserve"> while asking </w:t>
        </w:r>
      </w:ins>
      <w:ins w:id="40" w:author="Kieran Boyle" w:date="2021-04-25T14:34:00Z">
        <w:r w:rsidR="00F1537B">
          <w:rPr>
            <w:sz w:val="24"/>
            <w:szCs w:val="24"/>
          </w:rPr>
          <w:t>Aaron</w:t>
        </w:r>
      </w:ins>
      <w:ins w:id="41" w:author="Kieran Boyle" w:date="2021-04-25T14:33:00Z">
        <w:r>
          <w:rPr>
            <w:sz w:val="24"/>
            <w:szCs w:val="24"/>
          </w:rPr>
          <w:t xml:space="preserve"> if the light was lit and finally it was.</w:t>
        </w:r>
      </w:ins>
      <w:ins w:id="42" w:author="Kieran Boyle" w:date="2021-04-25T14:37:00Z">
        <w:r w:rsidR="00DE4F95">
          <w:rPr>
            <w:sz w:val="24"/>
            <w:szCs w:val="24"/>
          </w:rPr>
          <w:t xml:space="preserve"> We then scheduled </w:t>
        </w:r>
        <w:r w:rsidR="00A41182">
          <w:rPr>
            <w:sz w:val="24"/>
            <w:szCs w:val="24"/>
          </w:rPr>
          <w:t>another meeting on Microsoft teams this time to test the bulb with the code while using the light sensor.</w:t>
        </w:r>
      </w:ins>
      <w:ins w:id="43" w:author="Kieran Boyle" w:date="2021-04-26T15:28:00Z">
        <w:r w:rsidR="008C3530">
          <w:rPr>
            <w:sz w:val="24"/>
            <w:szCs w:val="24"/>
          </w:rPr>
          <w:t xml:space="preserve"> </w:t>
        </w:r>
        <w:r w:rsidR="00430BEE">
          <w:rPr>
            <w:sz w:val="24"/>
            <w:szCs w:val="24"/>
          </w:rPr>
          <w:t xml:space="preserve">As we were </w:t>
        </w:r>
      </w:ins>
      <w:ins w:id="44" w:author="Kieran Boyle" w:date="2021-04-26T15:35:00Z">
        <w:r w:rsidR="00776755">
          <w:rPr>
            <w:sz w:val="24"/>
            <w:szCs w:val="24"/>
          </w:rPr>
          <w:t>testing,</w:t>
        </w:r>
      </w:ins>
      <w:ins w:id="45" w:author="Kieran Boyle" w:date="2021-04-26T15:28:00Z">
        <w:r w:rsidR="00430BEE">
          <w:rPr>
            <w:sz w:val="24"/>
            <w:szCs w:val="24"/>
          </w:rPr>
          <w:t xml:space="preserve"> we had some difficulty with </w:t>
        </w:r>
      </w:ins>
      <w:ins w:id="46" w:author="Kieran Boyle" w:date="2021-04-26T15:29:00Z">
        <w:r w:rsidR="00430BEE">
          <w:rPr>
            <w:sz w:val="24"/>
            <w:szCs w:val="24"/>
          </w:rPr>
          <w:t>the sensor as the light was not fully responsive</w:t>
        </w:r>
        <w:r w:rsidR="00DE22E6">
          <w:rPr>
            <w:sz w:val="24"/>
            <w:szCs w:val="24"/>
          </w:rPr>
          <w:t xml:space="preserve">. It was late that night so we decided we would </w:t>
        </w:r>
        <w:r w:rsidR="00AE0737">
          <w:rPr>
            <w:sz w:val="24"/>
            <w:szCs w:val="24"/>
          </w:rPr>
          <w:t>postpone</w:t>
        </w:r>
        <w:r w:rsidR="00DE22E6">
          <w:rPr>
            <w:sz w:val="24"/>
            <w:szCs w:val="24"/>
          </w:rPr>
          <w:t xml:space="preserve"> the testing until the next day. </w:t>
        </w:r>
      </w:ins>
      <w:ins w:id="47" w:author="Kieran Boyle" w:date="2021-04-26T15:31:00Z">
        <w:r w:rsidR="00845606">
          <w:rPr>
            <w:sz w:val="24"/>
            <w:szCs w:val="24"/>
          </w:rPr>
          <w:t xml:space="preserve">The next day we gave the </w:t>
        </w:r>
        <w:r w:rsidR="00776A4C">
          <w:rPr>
            <w:sz w:val="24"/>
            <w:szCs w:val="24"/>
          </w:rPr>
          <w:t>testi</w:t>
        </w:r>
      </w:ins>
      <w:ins w:id="48" w:author="Kieran Boyle" w:date="2021-04-26T15:32:00Z">
        <w:r w:rsidR="00776A4C">
          <w:rPr>
            <w:sz w:val="24"/>
            <w:szCs w:val="24"/>
          </w:rPr>
          <w:t>ng another go</w:t>
        </w:r>
      </w:ins>
      <w:ins w:id="49" w:author="Kieran Boyle" w:date="2021-04-26T15:33:00Z">
        <w:r w:rsidR="003243C7">
          <w:rPr>
            <w:sz w:val="24"/>
            <w:szCs w:val="24"/>
          </w:rPr>
          <w:t xml:space="preserve">. </w:t>
        </w:r>
      </w:ins>
      <w:ins w:id="50" w:author="Kieran Boyle" w:date="2021-04-26T15:35:00Z">
        <w:r w:rsidR="00776755">
          <w:rPr>
            <w:sz w:val="24"/>
            <w:szCs w:val="24"/>
          </w:rPr>
          <w:t xml:space="preserve">This time we changed the lcd screen into digital port </w:t>
        </w:r>
        <w:r w:rsidR="006C0985">
          <w:rPr>
            <w:sz w:val="24"/>
            <w:szCs w:val="24"/>
          </w:rPr>
          <w:t xml:space="preserve">twelve C and put the light </w:t>
        </w:r>
        <w:r w:rsidR="006C0985">
          <w:rPr>
            <w:sz w:val="24"/>
            <w:szCs w:val="24"/>
          </w:rPr>
          <w:lastRenderedPageBreak/>
          <w:t>sensor into a</w:t>
        </w:r>
      </w:ins>
      <w:ins w:id="51" w:author="Kieran Boyle" w:date="2021-04-26T15:36:00Z">
        <w:r w:rsidR="0044448C">
          <w:rPr>
            <w:sz w:val="24"/>
            <w:szCs w:val="24"/>
          </w:rPr>
          <w:t xml:space="preserve">nalogue port A three. We also brought down the delay time from </w:t>
        </w:r>
        <w:r w:rsidR="00CB338F">
          <w:rPr>
            <w:sz w:val="24"/>
            <w:szCs w:val="24"/>
          </w:rPr>
          <w:t>o</w:t>
        </w:r>
      </w:ins>
      <w:ins w:id="52" w:author="Kieran Boyle" w:date="2021-04-26T15:37:00Z">
        <w:r w:rsidR="00CB338F">
          <w:rPr>
            <w:sz w:val="24"/>
            <w:szCs w:val="24"/>
          </w:rPr>
          <w:t xml:space="preserve">ne thousand to eight hundred. </w:t>
        </w:r>
      </w:ins>
      <w:ins w:id="53" w:author="Kieran Boyle" w:date="2021-04-26T15:41:00Z">
        <w:r w:rsidR="00606517">
          <w:rPr>
            <w:sz w:val="24"/>
            <w:szCs w:val="24"/>
          </w:rPr>
          <w:t xml:space="preserve">This time when we ran the code </w:t>
        </w:r>
      </w:ins>
      <w:ins w:id="54" w:author="Kieran Boyle" w:date="2021-04-26T15:42:00Z">
        <w:r w:rsidR="00606517">
          <w:rPr>
            <w:sz w:val="24"/>
            <w:szCs w:val="24"/>
          </w:rPr>
          <w:t xml:space="preserve">we could see through Aaron’s camera that the light had lit up red </w:t>
        </w:r>
      </w:ins>
      <w:ins w:id="55" w:author="Kieran Boyle" w:date="2021-04-26T15:43:00Z">
        <w:r w:rsidR="00B272DD">
          <w:rPr>
            <w:sz w:val="24"/>
            <w:szCs w:val="24"/>
          </w:rPr>
          <w:t xml:space="preserve">, this was a problem as we also needed it to </w:t>
        </w:r>
        <w:r w:rsidR="003C1B02">
          <w:rPr>
            <w:sz w:val="24"/>
            <w:szCs w:val="24"/>
          </w:rPr>
          <w:t>light up the standard yellow d</w:t>
        </w:r>
      </w:ins>
      <w:ins w:id="56" w:author="Kieran Boyle" w:date="2021-04-26T15:44:00Z">
        <w:r w:rsidR="003C1B02">
          <w:rPr>
            <w:sz w:val="24"/>
            <w:szCs w:val="24"/>
          </w:rPr>
          <w:t xml:space="preserve">epending on the level of light but this was not happening. </w:t>
        </w:r>
      </w:ins>
      <w:ins w:id="57" w:author="Kieran Boyle" w:date="2021-04-26T15:45:00Z">
        <w:r w:rsidR="00CC5FF8">
          <w:rPr>
            <w:sz w:val="24"/>
            <w:szCs w:val="24"/>
          </w:rPr>
          <w:t xml:space="preserve"> We </w:t>
        </w:r>
        <w:r w:rsidR="00E23C2B">
          <w:rPr>
            <w:sz w:val="24"/>
            <w:szCs w:val="24"/>
          </w:rPr>
          <w:t xml:space="preserve">went back and adjusted the </w:t>
        </w:r>
      </w:ins>
      <w:ins w:id="58" w:author="Kieran Boyle" w:date="2021-04-26T15:54:00Z">
        <w:r w:rsidR="004B5E90">
          <w:rPr>
            <w:sz w:val="24"/>
            <w:szCs w:val="24"/>
          </w:rPr>
          <w:t xml:space="preserve">command on </w:t>
        </w:r>
        <w:proofErr w:type="spellStart"/>
        <w:r w:rsidR="004B5E90">
          <w:rPr>
            <w:sz w:val="24"/>
            <w:szCs w:val="24"/>
          </w:rPr>
          <w:t>if</w:t>
        </w:r>
        <w:r w:rsidR="005825AA">
          <w:rPr>
            <w:sz w:val="24"/>
            <w:szCs w:val="24"/>
          </w:rPr>
          <w:t>fft</w:t>
        </w:r>
        <w:proofErr w:type="spellEnd"/>
        <w:r w:rsidR="005825AA">
          <w:rPr>
            <w:sz w:val="24"/>
            <w:szCs w:val="24"/>
          </w:rPr>
          <w:t xml:space="preserve"> </w:t>
        </w:r>
      </w:ins>
      <w:ins w:id="59" w:author="Kieran Boyle" w:date="2021-04-26T15:55:00Z">
        <w:r w:rsidR="005825AA">
          <w:rPr>
            <w:sz w:val="24"/>
            <w:szCs w:val="24"/>
          </w:rPr>
          <w:t xml:space="preserve">the </w:t>
        </w:r>
      </w:ins>
      <w:ins w:id="60" w:author="Kieran Boyle" w:date="2021-04-26T17:47:00Z">
        <w:r w:rsidR="00991C18">
          <w:rPr>
            <w:sz w:val="24"/>
            <w:szCs w:val="24"/>
          </w:rPr>
          <w:t xml:space="preserve">so the light would be the standard yellow or change to red depending on the level of light the sensor was reading in. </w:t>
        </w:r>
      </w:ins>
      <w:ins w:id="61" w:author="Kieran Boyle" w:date="2021-04-26T17:48:00Z">
        <w:r w:rsidR="0033737B">
          <w:rPr>
            <w:sz w:val="24"/>
            <w:szCs w:val="24"/>
          </w:rPr>
          <w:t xml:space="preserve">when we went back to try this out </w:t>
        </w:r>
        <w:r w:rsidR="007E4223">
          <w:rPr>
            <w:sz w:val="24"/>
            <w:szCs w:val="24"/>
          </w:rPr>
          <w:t>it worked the light was responsive to the sensor. T</w:t>
        </w:r>
      </w:ins>
      <w:ins w:id="62" w:author="Kieran Boyle" w:date="2021-04-26T17:49:00Z">
        <w:r w:rsidR="00446813">
          <w:rPr>
            <w:sz w:val="24"/>
            <w:szCs w:val="24"/>
          </w:rPr>
          <w:t xml:space="preserve">he light was coming on when the sensor was covered and going off </w:t>
        </w:r>
        <w:r w:rsidR="002A328A">
          <w:rPr>
            <w:sz w:val="24"/>
            <w:szCs w:val="24"/>
          </w:rPr>
          <w:t>when uncovered</w:t>
        </w:r>
      </w:ins>
      <w:ins w:id="63" w:author="Kieran Boyle" w:date="2021-04-26T17:54:00Z">
        <w:r w:rsidR="00753C5B">
          <w:rPr>
            <w:sz w:val="24"/>
            <w:szCs w:val="24"/>
          </w:rPr>
          <w:t xml:space="preserve"> it was also readin</w:t>
        </w:r>
      </w:ins>
      <w:ins w:id="64" w:author="Kieran Boyle" w:date="2021-04-26T17:55:00Z">
        <w:r w:rsidR="00753C5B">
          <w:rPr>
            <w:sz w:val="24"/>
            <w:szCs w:val="24"/>
          </w:rPr>
          <w:t>g in the light levels from the sensor as we previously had implemented in project one</w:t>
        </w:r>
      </w:ins>
      <w:ins w:id="65" w:author="Kieran Boyle" w:date="2021-04-26T17:50:00Z">
        <w:r w:rsidR="002A328A">
          <w:rPr>
            <w:sz w:val="24"/>
            <w:szCs w:val="24"/>
          </w:rPr>
          <w:t xml:space="preserve">. The </w:t>
        </w:r>
        <w:r w:rsidR="007B120A">
          <w:rPr>
            <w:sz w:val="24"/>
            <w:szCs w:val="24"/>
          </w:rPr>
          <w:t>light was red</w:t>
        </w:r>
      </w:ins>
      <w:ins w:id="66" w:author="Kieran Boyle" w:date="2021-04-26T17:51:00Z">
        <w:r w:rsidR="001918AB">
          <w:rPr>
            <w:sz w:val="24"/>
            <w:szCs w:val="24"/>
          </w:rPr>
          <w:t xml:space="preserve"> </w:t>
        </w:r>
      </w:ins>
      <w:ins w:id="67" w:author="Kieran Boyle" w:date="2021-04-26T17:52:00Z">
        <w:r w:rsidR="00544F48">
          <w:rPr>
            <w:sz w:val="24"/>
            <w:szCs w:val="24"/>
          </w:rPr>
          <w:t>when testing during the day</w:t>
        </w:r>
      </w:ins>
      <w:ins w:id="68" w:author="Kieran Boyle" w:date="2021-04-26T17:50:00Z">
        <w:r w:rsidR="001918AB">
          <w:rPr>
            <w:sz w:val="24"/>
            <w:szCs w:val="24"/>
          </w:rPr>
          <w:t xml:space="preserve"> and the stand</w:t>
        </w:r>
      </w:ins>
      <w:ins w:id="69" w:author="Kieran Boyle" w:date="2021-04-26T17:51:00Z">
        <w:r w:rsidR="001918AB">
          <w:rPr>
            <w:sz w:val="24"/>
            <w:szCs w:val="24"/>
          </w:rPr>
          <w:t>ard yellow when we tested later that night. This is what we set out to achieve.</w:t>
        </w:r>
      </w:ins>
      <w:ins w:id="70" w:author="Kieran Boyle" w:date="2021-04-26T17:52:00Z">
        <w:r w:rsidR="00544F48">
          <w:rPr>
            <w:sz w:val="24"/>
            <w:szCs w:val="24"/>
          </w:rPr>
          <w:t xml:space="preserve"> We then took a video of </w:t>
        </w:r>
        <w:r w:rsidR="007308C9">
          <w:rPr>
            <w:sz w:val="24"/>
            <w:szCs w:val="24"/>
          </w:rPr>
          <w:t xml:space="preserve">some further testing we done and implemented one of the videos into </w:t>
        </w:r>
      </w:ins>
      <w:ins w:id="71" w:author="Kieran Boyle" w:date="2021-04-26T17:53:00Z">
        <w:r w:rsidR="007308C9">
          <w:rPr>
            <w:sz w:val="24"/>
            <w:szCs w:val="24"/>
          </w:rPr>
          <w:t xml:space="preserve">our presentation </w:t>
        </w:r>
        <w:r w:rsidR="00124375">
          <w:rPr>
            <w:sz w:val="24"/>
            <w:szCs w:val="24"/>
          </w:rPr>
          <w:t xml:space="preserve">when we were happy with both the testing and </w:t>
        </w:r>
      </w:ins>
      <w:ins w:id="72" w:author="Kieran Boyle" w:date="2021-04-26T17:54:00Z">
        <w:r w:rsidR="00B8182D">
          <w:rPr>
            <w:sz w:val="24"/>
            <w:szCs w:val="24"/>
          </w:rPr>
          <w:t>the video we had made.</w:t>
        </w:r>
      </w:ins>
      <w:ins w:id="73" w:author="Kieran Boyle" w:date="2021-04-26T18:31:00Z">
        <w:r w:rsidR="00B60F50">
          <w:rPr>
            <w:sz w:val="24"/>
            <w:szCs w:val="24"/>
          </w:rPr>
          <w:t xml:space="preserve"> As a group we feel testing this time was more </w:t>
        </w:r>
        <w:r w:rsidR="00D45408">
          <w:rPr>
            <w:sz w:val="24"/>
            <w:szCs w:val="24"/>
          </w:rPr>
          <w:t>inclusive as we needed each other the</w:t>
        </w:r>
      </w:ins>
      <w:ins w:id="74" w:author="Kieran Boyle" w:date="2021-04-26T18:32:00Z">
        <w:r w:rsidR="00D45408">
          <w:rPr>
            <w:sz w:val="24"/>
            <w:szCs w:val="24"/>
          </w:rPr>
          <w:t xml:space="preserve">re to test the project. In project one we </w:t>
        </w:r>
        <w:r w:rsidR="009710E9">
          <w:rPr>
            <w:sz w:val="24"/>
            <w:szCs w:val="24"/>
          </w:rPr>
          <w:t xml:space="preserve">could test the led and sensor as we had all the equipment in one place but with </w:t>
        </w:r>
        <w:r w:rsidR="00D871C7">
          <w:rPr>
            <w:sz w:val="24"/>
            <w:szCs w:val="24"/>
          </w:rPr>
          <w:t xml:space="preserve">the bulb being in a different </w:t>
        </w:r>
      </w:ins>
      <w:ins w:id="75" w:author="Kieran Boyle" w:date="2021-04-26T18:33:00Z">
        <w:r w:rsidR="00D871C7">
          <w:rPr>
            <w:sz w:val="24"/>
            <w:szCs w:val="24"/>
          </w:rPr>
          <w:t>location,</w:t>
        </w:r>
      </w:ins>
      <w:ins w:id="76" w:author="Kieran Boyle" w:date="2021-04-26T18:32:00Z">
        <w:r w:rsidR="00D871C7">
          <w:rPr>
            <w:sz w:val="24"/>
            <w:szCs w:val="24"/>
          </w:rPr>
          <w:t xml:space="preserve"> </w:t>
        </w:r>
      </w:ins>
      <w:ins w:id="77" w:author="Kieran Boyle" w:date="2021-04-26T18:33:00Z">
        <w:r w:rsidR="00D871C7">
          <w:rPr>
            <w:sz w:val="24"/>
            <w:szCs w:val="24"/>
          </w:rPr>
          <w:t>we had to rely on each other to get the testing done.</w:t>
        </w:r>
      </w:ins>
    </w:p>
    <w:p w14:paraId="20C39E60" w14:textId="2D514EB9" w:rsidR="000B6AD3" w:rsidRDefault="00DC432D" w:rsidP="00E05144">
      <w:pPr>
        <w:rPr>
          <w:sz w:val="24"/>
          <w:szCs w:val="24"/>
        </w:rPr>
      </w:pPr>
      <w:del w:id="78" w:author="Kieran Boyle" w:date="2021-04-25T14:33:00Z">
        <w:r w:rsidDel="00A97ECF">
          <w:rPr>
            <w:sz w:val="24"/>
            <w:szCs w:val="24"/>
          </w:rPr>
          <w:delText>need for the smart bulb and posted it on github.</w:delText>
        </w:r>
        <w:r w:rsidR="001C0E8E" w:rsidDel="00A97ECF">
          <w:rPr>
            <w:sz w:val="24"/>
            <w:szCs w:val="24"/>
          </w:rPr>
          <w:delText xml:space="preserve">The challenge of testing this time was somewhat different as Aaron had the smart bulb and </w:delText>
        </w:r>
        <w:r w:rsidR="00251E13" w:rsidDel="00A97ECF">
          <w:rPr>
            <w:sz w:val="24"/>
            <w:szCs w:val="24"/>
          </w:rPr>
          <w:delText xml:space="preserve">we were trying to light it from a diffrent </w:delText>
        </w:r>
        <w:r w:rsidDel="00A97ECF">
          <w:rPr>
            <w:sz w:val="24"/>
            <w:szCs w:val="24"/>
          </w:rPr>
          <w:delText xml:space="preserve"> </w:delText>
        </w:r>
        <w:r w:rsidR="00C530A9" w:rsidDel="00A97ECF">
          <w:rPr>
            <w:sz w:val="24"/>
            <w:szCs w:val="24"/>
          </w:rPr>
          <w:delText xml:space="preserve">We each individually worked on trying to get the code to work but to no success. </w:delText>
        </w:r>
        <w:r w:rsidR="00B62196" w:rsidDel="00A97ECF">
          <w:rPr>
            <w:sz w:val="24"/>
            <w:szCs w:val="24"/>
          </w:rPr>
          <w:delText xml:space="preserve">We then scheduled a group meeting where me met on </w:delText>
        </w:r>
        <w:r w:rsidR="00663E17" w:rsidDel="00A97ECF">
          <w:rPr>
            <w:sz w:val="24"/>
            <w:szCs w:val="24"/>
          </w:rPr>
          <w:delText xml:space="preserve">Microsoft teams and made several attempts to get the </w:delText>
        </w:r>
        <w:r w:rsidR="00967A6A" w:rsidDel="00A97ECF">
          <w:rPr>
            <w:sz w:val="24"/>
            <w:szCs w:val="24"/>
          </w:rPr>
          <w:delText xml:space="preserve">smart bulb working using the </w:delText>
        </w:r>
        <w:r w:rsidR="00B3022C" w:rsidDel="00A97ECF">
          <w:rPr>
            <w:sz w:val="24"/>
            <w:szCs w:val="24"/>
          </w:rPr>
          <w:delText>Arduino</w:delText>
        </w:r>
        <w:r w:rsidR="00967A6A" w:rsidDel="00A97ECF">
          <w:rPr>
            <w:sz w:val="24"/>
            <w:szCs w:val="24"/>
          </w:rPr>
          <w:delText xml:space="preserve"> but no success again. </w:delText>
        </w:r>
        <w:r w:rsidR="007A2BFB" w:rsidDel="00A97ECF">
          <w:rPr>
            <w:sz w:val="24"/>
            <w:szCs w:val="24"/>
          </w:rPr>
          <w:delText xml:space="preserve">We continued working on it in the meeting and paul then altered some of his code and </w:delText>
        </w:r>
        <w:r w:rsidR="00AE64E4" w:rsidDel="00A97ECF">
          <w:rPr>
            <w:sz w:val="24"/>
            <w:szCs w:val="24"/>
          </w:rPr>
          <w:delText>ran the coed while asking aaron if the light was lit and finally it was.</w:delText>
        </w:r>
      </w:del>
    </w:p>
    <w:p w14:paraId="30DAB358" w14:textId="568BA9B3" w:rsidR="00873FFE" w:rsidRPr="00873FFE" w:rsidRDefault="00873FFE" w:rsidP="00E05144">
      <w:pPr>
        <w:rPr>
          <w:b/>
          <w:bCs/>
          <w:sz w:val="24"/>
          <w:szCs w:val="24"/>
        </w:rPr>
      </w:pPr>
      <w:del w:id="79" w:author="Kieran Boyle" w:date="2021-04-26T15:32:00Z">
        <w:r w:rsidRPr="00873FFE" w:rsidDel="008314E5">
          <w:rPr>
            <w:b/>
            <w:bCs/>
            <w:sz w:val="24"/>
            <w:szCs w:val="24"/>
          </w:rPr>
          <w:delText>First attempt at testing with breadboard-unsuccessful</w:delText>
        </w:r>
      </w:del>
    </w:p>
    <w:p w14:paraId="3B756191" w14:textId="160A2F77" w:rsidR="00873FFE" w:rsidRDefault="00873FFE" w:rsidP="00E051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92172B" wp14:editId="2C9CCA50">
            <wp:extent cx="33432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97E3" w14:textId="2ADD1181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84035" wp14:editId="2F2E3027">
            <wp:extent cx="4270692" cy="2402205"/>
            <wp:effectExtent l="63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77739" cy="240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C1C7" w14:textId="578B2538" w:rsidR="00873FFE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73FF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test partial success clock works but prints more than once and led is lit constantly</w:t>
      </w:r>
    </w:p>
    <w:p w14:paraId="261F01A6" w14:textId="0E8F0251" w:rsidR="00873FFE" w:rsidRDefault="00873FFE" w:rsidP="00E05144">
      <w:pPr>
        <w:rPr>
          <w:sz w:val="24"/>
          <w:szCs w:val="24"/>
        </w:rPr>
      </w:pPr>
    </w:p>
    <w:p w14:paraId="1F589C11" w14:textId="25680C52" w:rsidR="00873FFE" w:rsidRDefault="00873FFE" w:rsidP="00E05144">
      <w:pPr>
        <w:rPr>
          <w:sz w:val="24"/>
          <w:szCs w:val="24"/>
        </w:rPr>
      </w:pPr>
    </w:p>
    <w:p w14:paraId="23AD7EF5" w14:textId="51EC3653" w:rsidR="00873FFE" w:rsidRDefault="00873FFE" w:rsidP="00E05144">
      <w:pPr>
        <w:rPr>
          <w:sz w:val="24"/>
          <w:szCs w:val="24"/>
        </w:rPr>
      </w:pPr>
    </w:p>
    <w:p w14:paraId="6DECE644" w14:textId="344AAFEC" w:rsidR="00873FFE" w:rsidRDefault="00873FFE" w:rsidP="00E05144">
      <w:pPr>
        <w:rPr>
          <w:sz w:val="24"/>
          <w:szCs w:val="24"/>
        </w:rPr>
      </w:pPr>
    </w:p>
    <w:p w14:paraId="304BB5E5" w14:textId="638DDEC4" w:rsidR="00873FFE" w:rsidRDefault="00873FFE" w:rsidP="00E05144">
      <w:pPr>
        <w:rPr>
          <w:sz w:val="24"/>
          <w:szCs w:val="24"/>
        </w:rPr>
      </w:pPr>
    </w:p>
    <w:p w14:paraId="54A7F778" w14:textId="4ACD9082" w:rsidR="00873FFE" w:rsidRDefault="00873FFE" w:rsidP="00E05144">
      <w:pPr>
        <w:rPr>
          <w:sz w:val="24"/>
          <w:szCs w:val="24"/>
        </w:rPr>
      </w:pPr>
    </w:p>
    <w:p w14:paraId="4B2DA3DE" w14:textId="30F450EB" w:rsidR="00873FFE" w:rsidRDefault="00873FFE" w:rsidP="00E05144">
      <w:pPr>
        <w:rPr>
          <w:sz w:val="24"/>
          <w:szCs w:val="24"/>
        </w:rPr>
      </w:pPr>
    </w:p>
    <w:p w14:paraId="27D115F9" w14:textId="101FC597" w:rsidR="00873FFE" w:rsidRDefault="00873FFE" w:rsidP="00E0514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9E1EA" wp14:editId="5DC22AAA">
            <wp:extent cx="44672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E914" w14:textId="2879B88F" w:rsidR="00873FFE" w:rsidRPr="00E05144" w:rsidRDefault="00873FFE" w:rsidP="00E05144">
      <w:pPr>
        <w:rPr>
          <w:sz w:val="24"/>
          <w:szCs w:val="24"/>
        </w:rPr>
      </w:pPr>
      <w:r>
        <w:rPr>
          <w:sz w:val="24"/>
          <w:szCs w:val="24"/>
        </w:rPr>
        <w:t>Final project clock working and responsive to light sensor.</w:t>
      </w:r>
    </w:p>
    <w:sectPr w:rsidR="00873FFE" w:rsidRPr="00E0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ieran Boyle">
    <w15:presenceInfo w15:providerId="AD" w15:userId="S::S00213956@mail.itsligo.ie::559635f6-122a-4b15-a809-8a80109b7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1"/>
    <w:rsid w:val="000845E6"/>
    <w:rsid w:val="00086628"/>
    <w:rsid w:val="000B6AD3"/>
    <w:rsid w:val="000F32EC"/>
    <w:rsid w:val="0011090A"/>
    <w:rsid w:val="00124375"/>
    <w:rsid w:val="00127395"/>
    <w:rsid w:val="00176002"/>
    <w:rsid w:val="00190081"/>
    <w:rsid w:val="001918AB"/>
    <w:rsid w:val="001A60F0"/>
    <w:rsid w:val="001C0E8E"/>
    <w:rsid w:val="001C6D39"/>
    <w:rsid w:val="001E2254"/>
    <w:rsid w:val="001F487A"/>
    <w:rsid w:val="00203CC1"/>
    <w:rsid w:val="00223516"/>
    <w:rsid w:val="00251E13"/>
    <w:rsid w:val="00273754"/>
    <w:rsid w:val="00296C5E"/>
    <w:rsid w:val="002A328A"/>
    <w:rsid w:val="002D4B06"/>
    <w:rsid w:val="002E4B1A"/>
    <w:rsid w:val="002F3FD5"/>
    <w:rsid w:val="003243C7"/>
    <w:rsid w:val="0033737B"/>
    <w:rsid w:val="00347BE6"/>
    <w:rsid w:val="003536C0"/>
    <w:rsid w:val="00380DF3"/>
    <w:rsid w:val="003846F2"/>
    <w:rsid w:val="003C1B02"/>
    <w:rsid w:val="003D70DB"/>
    <w:rsid w:val="0040204F"/>
    <w:rsid w:val="004247D0"/>
    <w:rsid w:val="00430BEE"/>
    <w:rsid w:val="0044448C"/>
    <w:rsid w:val="00446813"/>
    <w:rsid w:val="004B5E90"/>
    <w:rsid w:val="004C5049"/>
    <w:rsid w:val="004C7B61"/>
    <w:rsid w:val="00532869"/>
    <w:rsid w:val="00544F48"/>
    <w:rsid w:val="00563FC9"/>
    <w:rsid w:val="005825AA"/>
    <w:rsid w:val="00606517"/>
    <w:rsid w:val="00606659"/>
    <w:rsid w:val="00607E6A"/>
    <w:rsid w:val="00663E17"/>
    <w:rsid w:val="006747AE"/>
    <w:rsid w:val="006966A3"/>
    <w:rsid w:val="006A3B73"/>
    <w:rsid w:val="006C0985"/>
    <w:rsid w:val="006D40EA"/>
    <w:rsid w:val="006E52DC"/>
    <w:rsid w:val="006F290C"/>
    <w:rsid w:val="007308C9"/>
    <w:rsid w:val="00753C5B"/>
    <w:rsid w:val="00776755"/>
    <w:rsid w:val="00776A4C"/>
    <w:rsid w:val="00787960"/>
    <w:rsid w:val="007A2BFB"/>
    <w:rsid w:val="007B120A"/>
    <w:rsid w:val="007E4223"/>
    <w:rsid w:val="007E4C47"/>
    <w:rsid w:val="00806928"/>
    <w:rsid w:val="0082534A"/>
    <w:rsid w:val="00826BB2"/>
    <w:rsid w:val="008314E5"/>
    <w:rsid w:val="00845606"/>
    <w:rsid w:val="008559AC"/>
    <w:rsid w:val="008559E9"/>
    <w:rsid w:val="00861651"/>
    <w:rsid w:val="00873FFE"/>
    <w:rsid w:val="0088069C"/>
    <w:rsid w:val="008C3530"/>
    <w:rsid w:val="008F0595"/>
    <w:rsid w:val="00913E21"/>
    <w:rsid w:val="00931C87"/>
    <w:rsid w:val="00966C1F"/>
    <w:rsid w:val="00967A6A"/>
    <w:rsid w:val="009710E9"/>
    <w:rsid w:val="00991C18"/>
    <w:rsid w:val="00A02A07"/>
    <w:rsid w:val="00A251BC"/>
    <w:rsid w:val="00A41182"/>
    <w:rsid w:val="00A60EB8"/>
    <w:rsid w:val="00A97ECF"/>
    <w:rsid w:val="00AE0737"/>
    <w:rsid w:val="00AE64E4"/>
    <w:rsid w:val="00AE73AB"/>
    <w:rsid w:val="00B272DD"/>
    <w:rsid w:val="00B3022C"/>
    <w:rsid w:val="00B516EE"/>
    <w:rsid w:val="00B60F50"/>
    <w:rsid w:val="00B62196"/>
    <w:rsid w:val="00B64A4A"/>
    <w:rsid w:val="00B8182D"/>
    <w:rsid w:val="00B86A16"/>
    <w:rsid w:val="00B950D8"/>
    <w:rsid w:val="00C506AE"/>
    <w:rsid w:val="00C530A9"/>
    <w:rsid w:val="00CB338F"/>
    <w:rsid w:val="00CB65F6"/>
    <w:rsid w:val="00CC5FF8"/>
    <w:rsid w:val="00CC6A07"/>
    <w:rsid w:val="00D2276E"/>
    <w:rsid w:val="00D45408"/>
    <w:rsid w:val="00D538CD"/>
    <w:rsid w:val="00D55DCA"/>
    <w:rsid w:val="00D75987"/>
    <w:rsid w:val="00D77769"/>
    <w:rsid w:val="00D871C7"/>
    <w:rsid w:val="00DC432D"/>
    <w:rsid w:val="00DE22E6"/>
    <w:rsid w:val="00DE4F95"/>
    <w:rsid w:val="00DF4376"/>
    <w:rsid w:val="00E03581"/>
    <w:rsid w:val="00E03E37"/>
    <w:rsid w:val="00E05144"/>
    <w:rsid w:val="00E23C2B"/>
    <w:rsid w:val="00E27514"/>
    <w:rsid w:val="00E343EC"/>
    <w:rsid w:val="00E41F1D"/>
    <w:rsid w:val="00E75F10"/>
    <w:rsid w:val="00E83C6B"/>
    <w:rsid w:val="00EC6267"/>
    <w:rsid w:val="00ED1228"/>
    <w:rsid w:val="00F1537B"/>
    <w:rsid w:val="00F252CE"/>
    <w:rsid w:val="00F7155E"/>
    <w:rsid w:val="00F81386"/>
    <w:rsid w:val="00FA2264"/>
    <w:rsid w:val="00FC1043"/>
    <w:rsid w:val="00FD2084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DB9"/>
  <w15:chartTrackingRefBased/>
  <w15:docId w15:val="{AEE6F3E4-F118-4477-8AA4-7B62091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2E086D768FF46A9913E1A9D3F1236" ma:contentTypeVersion="11" ma:contentTypeDescription="Create a new document." ma:contentTypeScope="" ma:versionID="0026fa26c84f89a9ef290e1086d19808">
  <xsd:schema xmlns:xsd="http://www.w3.org/2001/XMLSchema" xmlns:xs="http://www.w3.org/2001/XMLSchema" xmlns:p="http://schemas.microsoft.com/office/2006/metadata/properties" xmlns:ns3="8cec1a96-83e1-4e39-846d-b06382d8890b" xmlns:ns4="ef3ab558-4545-4cb3-bb70-4be870e4cd7a" targetNamespace="http://schemas.microsoft.com/office/2006/metadata/properties" ma:root="true" ma:fieldsID="058e7ab8b7c22932b09fc0e9a21a8e05" ns3:_="" ns4:_="">
    <xsd:import namespace="8cec1a96-83e1-4e39-846d-b06382d8890b"/>
    <xsd:import namespace="ef3ab558-4545-4cb3-bb70-4be870e4c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c1a96-83e1-4e39-846d-b06382d88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ab558-4545-4cb3-bb70-4be870e4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1235-D352-4F25-A8E7-FD5C6348B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04307-F320-4D2F-8509-9AF5AAD6F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c1a96-83e1-4e39-846d-b06382d8890b"/>
    <ds:schemaRef ds:uri="ef3ab558-4545-4cb3-bb70-4be870e4c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4AE997-F078-4053-8095-EAC52B757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4B2B20-BD8B-4218-9801-15A86732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Boyle</dc:creator>
  <cp:keywords/>
  <dc:description/>
  <cp:lastModifiedBy>Kieran Boyle</cp:lastModifiedBy>
  <cp:revision>46</cp:revision>
  <dcterms:created xsi:type="dcterms:W3CDTF">2021-04-25T13:37:00Z</dcterms:created>
  <dcterms:modified xsi:type="dcterms:W3CDTF">2021-04-26T17:33:00Z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0x010100B1D2E086D768FF46A9913E1A9D3F1236</vt:lpwstr>
  </property>
</Properties>
</file>
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8DA56" w14:textId="12993C14" w:rsidR="00EA2650" w:rsidRDefault="00897C4B" w:rsidP="00897C4B">
      <w:pPr>
        <w:jc w:val="center"/>
        <w:rPr>
          <w:sz w:val="36"/>
          <w:szCs w:val="36"/>
          <w:u w:val="single"/>
        </w:rPr>
      </w:pPr>
      <w:r w:rsidRPr="00897C4B">
        <w:rPr>
          <w:sz w:val="36"/>
          <w:szCs w:val="36"/>
          <w:u w:val="single"/>
        </w:rPr>
        <w:t>Future</w:t>
      </w:r>
    </w:p>
    <w:p w14:paraId="09E08D37" w14:textId="6EE538D2" w:rsidR="00C915B2" w:rsidRDefault="007F0522" w:rsidP="00D81B9C">
      <w:pPr>
        <w:jc w:val="both"/>
        <w:rPr>
          <w:ins w:id="0" w:author="Kieran Boyle" w:date="2021-04-27T08:09:00Z"/>
          <w:sz w:val="24"/>
          <w:szCs w:val="24"/>
          <w:u w:val="single"/>
        </w:rPr>
      </w:pPr>
      <w:r>
        <w:rPr>
          <w:sz w:val="24"/>
          <w:szCs w:val="24"/>
        </w:rPr>
        <w:t xml:space="preserve">For the future of our project we </w:t>
      </w:r>
      <w:r w:rsidR="00CC18DB">
        <w:rPr>
          <w:sz w:val="24"/>
          <w:szCs w:val="24"/>
        </w:rPr>
        <w:t xml:space="preserve">plan to implement several </w:t>
      </w:r>
      <w:r w:rsidR="00396933">
        <w:rPr>
          <w:sz w:val="24"/>
          <w:szCs w:val="24"/>
        </w:rPr>
        <w:t xml:space="preserve">leds rather than just one </w:t>
      </w:r>
      <w:r w:rsidR="00845821">
        <w:rPr>
          <w:sz w:val="24"/>
          <w:szCs w:val="24"/>
        </w:rPr>
        <w:t xml:space="preserve">because we believe it would be pretty cool to </w:t>
      </w:r>
      <w:r w:rsidR="00B81C50">
        <w:rPr>
          <w:sz w:val="24"/>
          <w:szCs w:val="24"/>
        </w:rPr>
        <w:t>see several</w:t>
      </w:r>
      <w:r w:rsidR="00845821">
        <w:rPr>
          <w:sz w:val="24"/>
          <w:szCs w:val="24"/>
        </w:rPr>
        <w:t xml:space="preserve"> leds responding to the light sensor at once.</w:t>
      </w:r>
      <w:r w:rsidR="00B81C50">
        <w:rPr>
          <w:sz w:val="24"/>
          <w:szCs w:val="24"/>
        </w:rPr>
        <w:t xml:space="preserve"> This would also give us a better idea of what it would look like as an actual lamp.</w:t>
      </w:r>
      <w:r w:rsidR="00774461">
        <w:rPr>
          <w:sz w:val="24"/>
          <w:szCs w:val="24"/>
        </w:rPr>
        <w:t xml:space="preserve"> Another improvement we would like to implement is the </w:t>
      </w:r>
      <w:r w:rsidR="0037083A">
        <w:rPr>
          <w:sz w:val="24"/>
          <w:szCs w:val="24"/>
        </w:rPr>
        <w:t xml:space="preserve">use of a website interface which would allow us to control the </w:t>
      </w:r>
      <w:r w:rsidR="00EA2C05">
        <w:rPr>
          <w:sz w:val="24"/>
          <w:szCs w:val="24"/>
        </w:rPr>
        <w:t>project from a mobile phone.</w:t>
      </w:r>
      <w:r w:rsidR="000631B1">
        <w:rPr>
          <w:sz w:val="24"/>
          <w:szCs w:val="24"/>
        </w:rPr>
        <w:t xml:space="preserve"> This </w:t>
      </w:r>
      <w:r w:rsidR="008A3684">
        <w:rPr>
          <w:sz w:val="24"/>
          <w:szCs w:val="24"/>
        </w:rPr>
        <w:t xml:space="preserve">could not only be used to turn the light on and off but also perhaps </w:t>
      </w:r>
      <w:r w:rsidR="002D52F1">
        <w:rPr>
          <w:sz w:val="24"/>
          <w:szCs w:val="24"/>
        </w:rPr>
        <w:t xml:space="preserve">also record light readings or set a timer for the </w:t>
      </w:r>
      <w:r w:rsidR="00BD6089">
        <w:rPr>
          <w:sz w:val="24"/>
          <w:szCs w:val="24"/>
        </w:rPr>
        <w:t>light,</w:t>
      </w:r>
      <w:r w:rsidR="002D52F1">
        <w:rPr>
          <w:sz w:val="24"/>
          <w:szCs w:val="24"/>
        </w:rPr>
        <w:t xml:space="preserve"> but this would all depend on further investigation of course.</w:t>
      </w:r>
      <w:r w:rsidR="00456702" w:rsidRPr="00456702">
        <w:rPr>
          <w:sz w:val="24"/>
          <w:szCs w:val="24"/>
        </w:rPr>
        <w:t xml:space="preserve"> </w:t>
      </w:r>
      <w:r w:rsidR="00456702">
        <w:rPr>
          <w:sz w:val="24"/>
          <w:szCs w:val="24"/>
        </w:rPr>
        <w:t>we would also like to add</w:t>
      </w:r>
      <w:r w:rsidR="00BD6089">
        <w:rPr>
          <w:sz w:val="24"/>
          <w:szCs w:val="24"/>
        </w:rPr>
        <w:t xml:space="preserve"> an</w:t>
      </w:r>
      <w:r w:rsidR="00456702">
        <w:rPr>
          <w:sz w:val="24"/>
          <w:szCs w:val="24"/>
        </w:rPr>
        <w:t xml:space="preserve"> </w:t>
      </w:r>
      <w:r w:rsidR="00BD6089">
        <w:rPr>
          <w:sz w:val="24"/>
          <w:szCs w:val="24"/>
        </w:rPr>
        <w:t>indicator</w:t>
      </w:r>
      <w:r w:rsidR="00456702">
        <w:rPr>
          <w:sz w:val="24"/>
          <w:szCs w:val="24"/>
        </w:rPr>
        <w:t xml:space="preserve"> to let the lamp tell the person how long they have been sat in their </w:t>
      </w:r>
      <w:r w:rsidR="00BD6089">
        <w:rPr>
          <w:sz w:val="24"/>
          <w:szCs w:val="24"/>
        </w:rPr>
        <w:t>workstation</w:t>
      </w:r>
      <w:r w:rsidR="00456702">
        <w:rPr>
          <w:sz w:val="24"/>
          <w:szCs w:val="24"/>
        </w:rPr>
        <w:t xml:space="preserve"> and when it</w:t>
      </w:r>
      <w:r w:rsidR="00BD6089">
        <w:rPr>
          <w:sz w:val="24"/>
          <w:szCs w:val="24"/>
        </w:rPr>
        <w:t xml:space="preserve"> i</w:t>
      </w:r>
      <w:r w:rsidR="00456702">
        <w:rPr>
          <w:sz w:val="24"/>
          <w:szCs w:val="24"/>
        </w:rPr>
        <w:t xml:space="preserve">s time to take a break.  </w:t>
      </w:r>
      <w:r w:rsidR="001D6020">
        <w:rPr>
          <w:sz w:val="24"/>
          <w:szCs w:val="24"/>
        </w:rPr>
        <w:t>There are already some websites and applications to do this for smart</w:t>
      </w:r>
      <w:r w:rsidR="00A63A84">
        <w:rPr>
          <w:sz w:val="24"/>
          <w:szCs w:val="24"/>
        </w:rPr>
        <w:t xml:space="preserve"> bulbs so we believe this could </w:t>
      </w:r>
      <w:r w:rsidR="007F46FB">
        <w:rPr>
          <w:sz w:val="24"/>
          <w:szCs w:val="24"/>
        </w:rPr>
        <w:t>be</w:t>
      </w:r>
      <w:r w:rsidR="00A63A84">
        <w:rPr>
          <w:sz w:val="24"/>
          <w:szCs w:val="24"/>
        </w:rPr>
        <w:t xml:space="preserve"> added to our project. </w:t>
      </w:r>
      <w:r w:rsidR="00412F24">
        <w:rPr>
          <w:sz w:val="24"/>
          <w:szCs w:val="24"/>
        </w:rPr>
        <w:t xml:space="preserve"> For future possibilities </w:t>
      </w:r>
      <w:r w:rsidR="000273D2">
        <w:rPr>
          <w:sz w:val="24"/>
          <w:szCs w:val="24"/>
        </w:rPr>
        <w:t xml:space="preserve">this could be used in office lighting where people are working long </w:t>
      </w:r>
      <w:r w:rsidR="004D46B8">
        <w:rPr>
          <w:sz w:val="24"/>
          <w:szCs w:val="24"/>
        </w:rPr>
        <w:t>hours so</w:t>
      </w:r>
      <w:r w:rsidR="007851A8">
        <w:rPr>
          <w:sz w:val="24"/>
          <w:szCs w:val="24"/>
        </w:rPr>
        <w:t xml:space="preserve"> they do not have to worry the lasting effects the lighting could have on their eyes. </w:t>
      </w:r>
      <w:r w:rsidR="00FB753A">
        <w:rPr>
          <w:sz w:val="24"/>
          <w:szCs w:val="24"/>
        </w:rPr>
        <w:t xml:space="preserve">Another area it would work would be in schools and colleges where </w:t>
      </w:r>
      <w:r w:rsidR="00266288">
        <w:rPr>
          <w:sz w:val="24"/>
          <w:szCs w:val="24"/>
        </w:rPr>
        <w:t xml:space="preserve">students are also studying for long hours and laptops are becoming a </w:t>
      </w:r>
      <w:r w:rsidR="004D46B8">
        <w:rPr>
          <w:sz w:val="24"/>
          <w:szCs w:val="24"/>
        </w:rPr>
        <w:t xml:space="preserve">bigger part of education each day. </w:t>
      </w:r>
      <w:r w:rsidR="00161EFB">
        <w:rPr>
          <w:sz w:val="24"/>
          <w:szCs w:val="24"/>
        </w:rPr>
        <w:t xml:space="preserve">An area it could also be implemented </w:t>
      </w:r>
      <w:r w:rsidR="00AF17B1">
        <w:rPr>
          <w:sz w:val="24"/>
          <w:szCs w:val="24"/>
        </w:rPr>
        <w:t xml:space="preserve">is in the use of car headlights so the lighting would not have a damaging effect on the eyes of </w:t>
      </w:r>
      <w:r w:rsidR="00460406">
        <w:rPr>
          <w:sz w:val="24"/>
          <w:szCs w:val="24"/>
        </w:rPr>
        <w:t xml:space="preserve">not just drivers on long journeys but also professional drivers such as lorry drivers </w:t>
      </w:r>
      <w:r w:rsidR="00EB750F">
        <w:rPr>
          <w:sz w:val="24"/>
          <w:szCs w:val="24"/>
        </w:rPr>
        <w:t>or delivery drivers. Th</w:t>
      </w:r>
      <w:r w:rsidR="00B24BC9">
        <w:rPr>
          <w:sz w:val="24"/>
          <w:szCs w:val="24"/>
        </w:rPr>
        <w:t xml:space="preserve">e scope for ideas is </w:t>
      </w:r>
      <w:r w:rsidR="00AF3790">
        <w:rPr>
          <w:sz w:val="24"/>
          <w:szCs w:val="24"/>
        </w:rPr>
        <w:t>large</w:t>
      </w:r>
      <w:r w:rsidR="00B24BC9">
        <w:rPr>
          <w:sz w:val="24"/>
          <w:szCs w:val="24"/>
        </w:rPr>
        <w:t xml:space="preserve"> </w:t>
      </w:r>
      <w:r w:rsidR="00FB799D">
        <w:rPr>
          <w:sz w:val="24"/>
          <w:szCs w:val="24"/>
        </w:rPr>
        <w:t xml:space="preserve">where it could be use din such areas as shopping centres, </w:t>
      </w:r>
      <w:r w:rsidR="00AF3790">
        <w:rPr>
          <w:sz w:val="24"/>
          <w:szCs w:val="24"/>
        </w:rPr>
        <w:t>flashlights,</w:t>
      </w:r>
      <w:r w:rsidR="00FB799D">
        <w:rPr>
          <w:sz w:val="24"/>
          <w:szCs w:val="24"/>
        </w:rPr>
        <w:t xml:space="preserve"> </w:t>
      </w:r>
      <w:r w:rsidR="00600193">
        <w:rPr>
          <w:sz w:val="24"/>
          <w:szCs w:val="24"/>
        </w:rPr>
        <w:t xml:space="preserve">phone and laptop screen lighting all which could benefit peoples eye health and </w:t>
      </w:r>
      <w:r w:rsidR="00E15B52">
        <w:rPr>
          <w:sz w:val="24"/>
          <w:szCs w:val="24"/>
        </w:rPr>
        <w:t xml:space="preserve">mental health which studies have proven. </w:t>
      </w:r>
      <w:r w:rsidR="00452D58">
        <w:rPr>
          <w:sz w:val="24"/>
          <w:szCs w:val="24"/>
        </w:rPr>
        <w:t xml:space="preserve">As a group </w:t>
      </w:r>
      <w:r w:rsidR="00251284">
        <w:rPr>
          <w:sz w:val="24"/>
          <w:szCs w:val="24"/>
        </w:rPr>
        <w:t xml:space="preserve">an area we would also like to investigate </w:t>
      </w:r>
      <w:r w:rsidR="00842FDB">
        <w:rPr>
          <w:sz w:val="24"/>
          <w:szCs w:val="24"/>
        </w:rPr>
        <w:t xml:space="preserve">for the current project would be energy efficiency, </w:t>
      </w:r>
      <w:r w:rsidR="008D3AFA">
        <w:rPr>
          <w:sz w:val="24"/>
          <w:szCs w:val="24"/>
        </w:rPr>
        <w:t xml:space="preserve">to make our </w:t>
      </w:r>
      <w:r w:rsidR="00B07F33">
        <w:rPr>
          <w:sz w:val="24"/>
          <w:szCs w:val="24"/>
        </w:rPr>
        <w:t xml:space="preserve">project perform the same task while using less energy to perform the same task. </w:t>
      </w:r>
      <w:r w:rsidR="00D531EC">
        <w:rPr>
          <w:sz w:val="24"/>
          <w:szCs w:val="24"/>
        </w:rPr>
        <w:t xml:space="preserve"> This would also benefit some of the future possibilities mentioned earlier </w:t>
      </w:r>
      <w:r w:rsidR="00AA58B6">
        <w:rPr>
          <w:sz w:val="24"/>
          <w:szCs w:val="24"/>
        </w:rPr>
        <w:t xml:space="preserve">as it could assist us in getting </w:t>
      </w:r>
      <w:r w:rsidR="00FE3BA1">
        <w:rPr>
          <w:sz w:val="24"/>
          <w:szCs w:val="24"/>
        </w:rPr>
        <w:t xml:space="preserve">as low an energy </w:t>
      </w:r>
      <w:r w:rsidR="00300385">
        <w:rPr>
          <w:sz w:val="24"/>
          <w:szCs w:val="24"/>
        </w:rPr>
        <w:t xml:space="preserve">as possible to make it </w:t>
      </w:r>
      <w:r w:rsidR="00DD20EF">
        <w:rPr>
          <w:sz w:val="24"/>
          <w:szCs w:val="24"/>
        </w:rPr>
        <w:t>environmentally friendly</w:t>
      </w:r>
      <w:r w:rsidR="00300385">
        <w:rPr>
          <w:sz w:val="24"/>
          <w:szCs w:val="24"/>
        </w:rPr>
        <w:t xml:space="preserve">. </w:t>
      </w:r>
      <w:r w:rsidR="0070293F">
        <w:rPr>
          <w:sz w:val="24"/>
          <w:szCs w:val="24"/>
        </w:rPr>
        <w:t xml:space="preserve"> We would also look at the possibility of adding </w:t>
      </w:r>
      <w:r w:rsidR="00694909">
        <w:rPr>
          <w:sz w:val="24"/>
          <w:szCs w:val="24"/>
        </w:rPr>
        <w:t xml:space="preserve">some more sensors and another screen to the project which would read temperature and humidity of the </w:t>
      </w:r>
      <w:r w:rsidR="0032580C">
        <w:rPr>
          <w:sz w:val="24"/>
          <w:szCs w:val="24"/>
        </w:rPr>
        <w:t xml:space="preserve">workspace area. As we would like to have mobile phones controlling the </w:t>
      </w:r>
      <w:r w:rsidR="00D5402A">
        <w:rPr>
          <w:sz w:val="24"/>
          <w:szCs w:val="24"/>
        </w:rPr>
        <w:t>light,</w:t>
      </w:r>
      <w:r w:rsidR="0032580C">
        <w:rPr>
          <w:sz w:val="24"/>
          <w:szCs w:val="24"/>
        </w:rPr>
        <w:t xml:space="preserve"> we </w:t>
      </w:r>
      <w:r w:rsidR="0024093C">
        <w:rPr>
          <w:sz w:val="24"/>
          <w:szCs w:val="24"/>
        </w:rPr>
        <w:t xml:space="preserve">could also investigate perhaps adding </w:t>
      </w:r>
      <w:r w:rsidR="00103E8C">
        <w:rPr>
          <w:sz w:val="24"/>
          <w:szCs w:val="24"/>
        </w:rPr>
        <w:t>a usb port to the project so the user could c</w:t>
      </w:r>
      <w:r w:rsidR="0087540F">
        <w:rPr>
          <w:sz w:val="24"/>
          <w:szCs w:val="24"/>
        </w:rPr>
        <w:t xml:space="preserve">onnect other devices such as phones </w:t>
      </w:r>
      <w:r w:rsidR="00AE611C">
        <w:rPr>
          <w:sz w:val="24"/>
          <w:szCs w:val="24"/>
        </w:rPr>
        <w:t xml:space="preserve">or other smart devices. </w:t>
      </w:r>
      <w:r w:rsidR="008D0DC3">
        <w:rPr>
          <w:sz w:val="24"/>
          <w:szCs w:val="24"/>
        </w:rPr>
        <w:t xml:space="preserve">It would also be interesting to see if the project could be connected to a dimmer switch in the home which would allow the user to adjust the light manually as </w:t>
      </w:r>
      <w:r w:rsidR="00175A6E">
        <w:rPr>
          <w:sz w:val="24"/>
          <w:szCs w:val="24"/>
        </w:rPr>
        <w:t>some may be more sensitive to different levels of light compared to others.</w:t>
      </w:r>
      <w:r w:rsidR="00B07CA1">
        <w:rPr>
          <w:sz w:val="24"/>
          <w:szCs w:val="24"/>
        </w:rPr>
        <w:t xml:space="preserve"> There are so many possibilities and different areas we could explore with this project</w:t>
      </w:r>
      <w:r w:rsidR="00896C45">
        <w:rPr>
          <w:sz w:val="24"/>
          <w:szCs w:val="24"/>
        </w:rPr>
        <w:t xml:space="preserve"> which would be the reason we would be happy to </w:t>
      </w:r>
      <w:r w:rsidR="00B11051">
        <w:rPr>
          <w:sz w:val="24"/>
          <w:szCs w:val="24"/>
        </w:rPr>
        <w:t>continue</w:t>
      </w:r>
      <w:r w:rsidR="00896C45">
        <w:rPr>
          <w:sz w:val="24"/>
          <w:szCs w:val="24"/>
        </w:rPr>
        <w:t xml:space="preserve"> with it for project two. </w:t>
      </w:r>
      <w:r w:rsidR="00B11051">
        <w:rPr>
          <w:sz w:val="24"/>
          <w:szCs w:val="24"/>
        </w:rPr>
        <w:t xml:space="preserve">It is exciting for us as a group to be able to explore these new areas </w:t>
      </w:r>
      <w:r w:rsidR="00E059D8">
        <w:rPr>
          <w:sz w:val="24"/>
          <w:szCs w:val="24"/>
        </w:rPr>
        <w:t xml:space="preserve">but it also gives a lot of satisfaction to not only see the project working </w:t>
      </w:r>
      <w:r w:rsidR="00700640">
        <w:rPr>
          <w:sz w:val="24"/>
          <w:szCs w:val="24"/>
        </w:rPr>
        <w:t xml:space="preserve">but allow us to work with a physical device </w:t>
      </w:r>
      <w:r w:rsidR="00841F88">
        <w:rPr>
          <w:sz w:val="24"/>
          <w:szCs w:val="24"/>
        </w:rPr>
        <w:t>and kit when the most of our first year was online.</w:t>
      </w:r>
      <w:r w:rsidR="00637513">
        <w:rPr>
          <w:sz w:val="24"/>
          <w:szCs w:val="24"/>
        </w:rPr>
        <w:t xml:space="preserve"> We have our first IoT group project now complete and enjoyed it, with the easter break now </w:t>
      </w:r>
      <w:r w:rsidR="000832EA">
        <w:rPr>
          <w:sz w:val="24"/>
          <w:szCs w:val="24"/>
        </w:rPr>
        <w:t xml:space="preserve">upon </w:t>
      </w:r>
      <w:r w:rsidR="002311A4">
        <w:rPr>
          <w:sz w:val="24"/>
          <w:szCs w:val="24"/>
        </w:rPr>
        <w:t>us this</w:t>
      </w:r>
      <w:r w:rsidR="00E9150A">
        <w:rPr>
          <w:sz w:val="24"/>
          <w:szCs w:val="24"/>
        </w:rPr>
        <w:t xml:space="preserve"> gives us a chance for a </w:t>
      </w:r>
      <w:r w:rsidR="00EE6491">
        <w:rPr>
          <w:sz w:val="24"/>
          <w:szCs w:val="24"/>
        </w:rPr>
        <w:t>much-needed</w:t>
      </w:r>
      <w:r w:rsidR="00E9150A">
        <w:rPr>
          <w:sz w:val="24"/>
          <w:szCs w:val="24"/>
        </w:rPr>
        <w:t xml:space="preserve"> break, some chocolate</w:t>
      </w:r>
      <w:r w:rsidR="00F544E1">
        <w:rPr>
          <w:sz w:val="24"/>
          <w:szCs w:val="24"/>
        </w:rPr>
        <w:t xml:space="preserve"> </w:t>
      </w:r>
      <w:r w:rsidR="00180CFC">
        <w:rPr>
          <w:sz w:val="24"/>
          <w:szCs w:val="24"/>
        </w:rPr>
        <w:t>and</w:t>
      </w:r>
      <w:r w:rsidR="00F544E1">
        <w:rPr>
          <w:sz w:val="24"/>
          <w:szCs w:val="24"/>
        </w:rPr>
        <w:t xml:space="preserve"> some </w:t>
      </w:r>
      <w:r w:rsidR="00BE3351">
        <w:rPr>
          <w:sz w:val="24"/>
          <w:szCs w:val="24"/>
        </w:rPr>
        <w:t xml:space="preserve">free time.  We are hoping that with some of this free time it will give us a </w:t>
      </w:r>
      <w:r w:rsidR="00047D03">
        <w:rPr>
          <w:sz w:val="24"/>
          <w:szCs w:val="24"/>
        </w:rPr>
        <w:t>chance to investigate and research the planned implementations</w:t>
      </w:r>
      <w:ins w:id="1" w:author="Kieran Boyle" w:date="2021-04-27T07:57:00Z">
        <w:r w:rsidR="0023344E">
          <w:rPr>
            <w:sz w:val="24"/>
            <w:szCs w:val="24"/>
          </w:rPr>
          <w:t xml:space="preserve">. </w:t>
        </w:r>
      </w:ins>
      <w:del w:id="2" w:author="Kieran Boyle" w:date="2021-04-27T08:08:00Z">
        <w:r w:rsidR="00047D03" w:rsidDel="007E0B07">
          <w:rPr>
            <w:sz w:val="24"/>
            <w:szCs w:val="24"/>
          </w:rPr>
          <w:delText xml:space="preserve"> </w:delText>
        </w:r>
      </w:del>
      <w:ins w:id="3" w:author="Kieran Boyle" w:date="2021-04-27T07:57:00Z">
        <w:r w:rsidR="0023344E">
          <w:rPr>
            <w:sz w:val="24"/>
            <w:szCs w:val="24"/>
          </w:rPr>
          <w:t>F</w:t>
        </w:r>
      </w:ins>
      <w:del w:id="4" w:author="Kieran Boyle" w:date="2021-04-27T07:57:00Z">
        <w:r w:rsidR="00047D03" w:rsidDel="0023344E">
          <w:rPr>
            <w:sz w:val="24"/>
            <w:szCs w:val="24"/>
          </w:rPr>
          <w:delText>f</w:delText>
        </w:r>
      </w:del>
      <w:r w:rsidR="00047D03">
        <w:rPr>
          <w:sz w:val="24"/>
          <w:szCs w:val="24"/>
        </w:rPr>
        <w:t xml:space="preserve">or project two </w:t>
      </w:r>
      <w:r w:rsidR="00D705CC">
        <w:rPr>
          <w:sz w:val="24"/>
          <w:szCs w:val="24"/>
        </w:rPr>
        <w:t xml:space="preserve">and furthermore give us an opportunity to look for new ideas </w:t>
      </w:r>
      <w:r w:rsidR="009D1850">
        <w:rPr>
          <w:sz w:val="24"/>
          <w:szCs w:val="24"/>
        </w:rPr>
        <w:t xml:space="preserve">which we can add to the project. </w:t>
      </w:r>
      <w:r w:rsidR="00724643">
        <w:rPr>
          <w:sz w:val="24"/>
          <w:szCs w:val="24"/>
        </w:rPr>
        <w:t xml:space="preserve">It also gives us something to look forward to which is another chance to work together and </w:t>
      </w:r>
      <w:r w:rsidR="00D2264A">
        <w:rPr>
          <w:sz w:val="24"/>
          <w:szCs w:val="24"/>
        </w:rPr>
        <w:t xml:space="preserve">work with the Arduino </w:t>
      </w:r>
      <w:r w:rsidR="00180CFC">
        <w:rPr>
          <w:sz w:val="24"/>
          <w:szCs w:val="24"/>
        </w:rPr>
        <w:t>Yun</w:t>
      </w:r>
      <w:r w:rsidR="00D2264A">
        <w:rPr>
          <w:sz w:val="24"/>
          <w:szCs w:val="24"/>
        </w:rPr>
        <w:t xml:space="preserve"> and grove kit </w:t>
      </w:r>
      <w:r w:rsidR="002C7F0A">
        <w:rPr>
          <w:sz w:val="24"/>
          <w:szCs w:val="24"/>
        </w:rPr>
        <w:t xml:space="preserve">which to our surprise </w:t>
      </w:r>
      <w:r w:rsidR="00604E8F">
        <w:rPr>
          <w:sz w:val="24"/>
          <w:szCs w:val="24"/>
        </w:rPr>
        <w:t xml:space="preserve">is something so small yet so powerful. </w:t>
      </w:r>
      <w:r w:rsidR="00180CFC">
        <w:rPr>
          <w:sz w:val="24"/>
          <w:szCs w:val="24"/>
        </w:rPr>
        <w:t xml:space="preserve"> As we know with great power comes great </w:t>
      </w:r>
      <w:r w:rsidR="00180CFC" w:rsidRPr="00C915B2">
        <w:rPr>
          <w:sz w:val="24"/>
          <w:szCs w:val="24"/>
          <w:rPrChange w:id="5" w:author="Kieran Boyle" w:date="2021-04-27T08:09:00Z">
            <w:rPr>
              <w:sz w:val="24"/>
              <w:szCs w:val="24"/>
            </w:rPr>
          </w:rPrChange>
        </w:rPr>
        <w:t>responsibility.</w:t>
      </w:r>
      <w:ins w:id="6" w:author="Kieran Boyle" w:date="2021-04-27T08:09:00Z">
        <w:r w:rsidR="00C915B2">
          <w:rPr>
            <w:sz w:val="24"/>
            <w:szCs w:val="24"/>
            <w:u w:val="single"/>
          </w:rPr>
          <w:t xml:space="preserve"> </w:t>
        </w:r>
      </w:ins>
    </w:p>
    <w:p w14:paraId="120BDE71" w14:textId="7BB8DC41" w:rsidR="00046F47" w:rsidRDefault="00C915B2" w:rsidP="00D81B9C">
      <w:pPr>
        <w:jc w:val="both"/>
        <w:rPr>
          <w:sz w:val="24"/>
          <w:szCs w:val="24"/>
        </w:rPr>
      </w:pPr>
      <w:ins w:id="7" w:author="Kieran Boyle" w:date="2021-04-27T08:08:00Z">
        <w:r w:rsidRPr="00C915B2">
          <w:rPr>
            <w:sz w:val="24"/>
            <w:szCs w:val="24"/>
            <w:u w:val="single"/>
            <w:rPrChange w:id="8" w:author="Kieran Boyle" w:date="2021-04-27T08:08:00Z">
              <w:rPr>
                <w:sz w:val="24"/>
                <w:szCs w:val="24"/>
              </w:rPr>
            </w:rPrChange>
          </w:rPr>
          <w:lastRenderedPageBreak/>
          <w:t>Project two:</w:t>
        </w:r>
      </w:ins>
      <w:r w:rsidR="00180CFC">
        <w:rPr>
          <w:sz w:val="24"/>
          <w:szCs w:val="24"/>
        </w:rPr>
        <w:t xml:space="preserve"> </w:t>
      </w:r>
      <w:ins w:id="9" w:author="Kieran Boyle" w:date="2021-04-26T17:57:00Z">
        <w:r w:rsidR="00AE4AD9">
          <w:rPr>
            <w:sz w:val="24"/>
            <w:szCs w:val="24"/>
          </w:rPr>
          <w:t xml:space="preserve"> Now that we had moved on to using a smart bulb for project two </w:t>
        </w:r>
      </w:ins>
      <w:ins w:id="10" w:author="Kieran Boyle" w:date="2021-04-26T18:02:00Z">
        <w:r w:rsidR="004F79AF">
          <w:rPr>
            <w:sz w:val="24"/>
            <w:szCs w:val="24"/>
          </w:rPr>
          <w:t xml:space="preserve">if there was any future work on the </w:t>
        </w:r>
      </w:ins>
      <w:ins w:id="11" w:author="Kieran Boyle" w:date="2021-04-26T18:18:00Z">
        <w:r w:rsidR="00880913">
          <w:rPr>
            <w:sz w:val="24"/>
            <w:szCs w:val="24"/>
          </w:rPr>
          <w:t>project,</w:t>
        </w:r>
      </w:ins>
      <w:ins w:id="12" w:author="Kieran Boyle" w:date="2021-04-26T18:02:00Z">
        <w:r w:rsidR="004F79AF">
          <w:rPr>
            <w:sz w:val="24"/>
            <w:szCs w:val="24"/>
          </w:rPr>
          <w:t xml:space="preserve"> we would have liked to add in some machine learning</w:t>
        </w:r>
        <w:r w:rsidR="009F7603">
          <w:rPr>
            <w:sz w:val="24"/>
            <w:szCs w:val="24"/>
          </w:rPr>
          <w:t xml:space="preserve">. The idea we have for this would be that the light </w:t>
        </w:r>
      </w:ins>
      <w:ins w:id="13" w:author="Kieran Boyle" w:date="2021-04-26T18:06:00Z">
        <w:r w:rsidR="00952D20">
          <w:rPr>
            <w:sz w:val="24"/>
            <w:szCs w:val="24"/>
          </w:rPr>
          <w:t>automatically</w:t>
        </w:r>
      </w:ins>
      <w:ins w:id="14" w:author="Kieran Boyle" w:date="2021-04-26T18:02:00Z">
        <w:r w:rsidR="009F7603">
          <w:rPr>
            <w:sz w:val="24"/>
            <w:szCs w:val="24"/>
          </w:rPr>
          <w:t xml:space="preserve"> comes on when you enter the room. </w:t>
        </w:r>
      </w:ins>
      <w:ins w:id="15" w:author="Kieran Boyle" w:date="2021-04-26T18:03:00Z">
        <w:r w:rsidR="009F7603">
          <w:rPr>
            <w:sz w:val="24"/>
            <w:szCs w:val="24"/>
          </w:rPr>
          <w:t xml:space="preserve"> In our case it would be that the lamp comes on when the user sits down at desk.</w:t>
        </w:r>
        <w:r w:rsidR="00F6260A">
          <w:rPr>
            <w:sz w:val="24"/>
            <w:szCs w:val="24"/>
          </w:rPr>
          <w:t xml:space="preserve"> </w:t>
        </w:r>
      </w:ins>
      <w:ins w:id="16" w:author="Kieran Boyle" w:date="2021-04-26T18:04:00Z">
        <w:r w:rsidR="00F04D18">
          <w:rPr>
            <w:sz w:val="24"/>
            <w:szCs w:val="24"/>
          </w:rPr>
          <w:t>The idea for this would be so that the light would have a better idea of hu</w:t>
        </w:r>
      </w:ins>
      <w:ins w:id="17" w:author="Kieran Boyle" w:date="2021-04-26T18:05:00Z">
        <w:r w:rsidR="00F04D18">
          <w:rPr>
            <w:sz w:val="24"/>
            <w:szCs w:val="24"/>
          </w:rPr>
          <w:t>man actions so it would not require set up on a mobile phone application</w:t>
        </w:r>
        <w:r w:rsidR="00C10F8E">
          <w:rPr>
            <w:sz w:val="24"/>
            <w:szCs w:val="24"/>
          </w:rPr>
          <w:t xml:space="preserve"> or changing settings on the </w:t>
        </w:r>
      </w:ins>
      <w:ins w:id="18" w:author="Kieran Boyle" w:date="2021-04-26T18:06:00Z">
        <w:r w:rsidR="00952D20">
          <w:rPr>
            <w:sz w:val="24"/>
            <w:szCs w:val="24"/>
          </w:rPr>
          <w:t xml:space="preserve">light itself. </w:t>
        </w:r>
      </w:ins>
      <w:ins w:id="19" w:author="Kieran Boyle" w:date="2021-04-26T18:07:00Z">
        <w:r w:rsidR="00576751">
          <w:rPr>
            <w:sz w:val="24"/>
            <w:szCs w:val="24"/>
          </w:rPr>
          <w:t>Something else we would a</w:t>
        </w:r>
        <w:r w:rsidR="002A5CD4">
          <w:rPr>
            <w:sz w:val="24"/>
            <w:szCs w:val="24"/>
          </w:rPr>
          <w:t>dd in is our own api which would make it more secure. By doing this we could also have ap</w:t>
        </w:r>
      </w:ins>
      <w:ins w:id="20" w:author="Kieran Boyle" w:date="2021-04-26T18:08:00Z">
        <w:r w:rsidR="002A5CD4">
          <w:rPr>
            <w:sz w:val="24"/>
            <w:szCs w:val="24"/>
          </w:rPr>
          <w:t xml:space="preserve">i keys for the application and </w:t>
        </w:r>
      </w:ins>
      <w:ins w:id="21" w:author="Kieran Boyle" w:date="2021-04-26T18:10:00Z">
        <w:r w:rsidR="006771F1">
          <w:rPr>
            <w:sz w:val="24"/>
            <w:szCs w:val="24"/>
          </w:rPr>
          <w:t>it would also le</w:t>
        </w:r>
      </w:ins>
      <w:ins w:id="22" w:author="Kieran Boyle" w:date="2021-04-26T18:11:00Z">
        <w:r w:rsidR="006771F1">
          <w:rPr>
            <w:sz w:val="24"/>
            <w:szCs w:val="24"/>
          </w:rPr>
          <w:t xml:space="preserve">t us add authentication. </w:t>
        </w:r>
      </w:ins>
      <w:ins w:id="23" w:author="Kieran Boyle" w:date="2021-04-26T18:14:00Z">
        <w:r w:rsidR="00CF7603">
          <w:rPr>
            <w:sz w:val="24"/>
            <w:szCs w:val="24"/>
          </w:rPr>
          <w:t xml:space="preserve">This would also give us the opportunity to </w:t>
        </w:r>
        <w:r w:rsidR="00BD3510">
          <w:rPr>
            <w:sz w:val="24"/>
            <w:szCs w:val="24"/>
          </w:rPr>
          <w:t>encrypt any data coming in for further security.</w:t>
        </w:r>
      </w:ins>
      <w:ins w:id="24" w:author="Kieran Boyle" w:date="2021-04-26T18:15:00Z">
        <w:r w:rsidR="00D346FE">
          <w:rPr>
            <w:sz w:val="24"/>
            <w:szCs w:val="24"/>
          </w:rPr>
          <w:t xml:space="preserve"> we would </w:t>
        </w:r>
      </w:ins>
      <w:ins w:id="25" w:author="Kieran Boyle" w:date="2021-04-27T08:11:00Z">
        <w:r w:rsidR="00E66027">
          <w:rPr>
            <w:sz w:val="24"/>
            <w:szCs w:val="24"/>
          </w:rPr>
          <w:t xml:space="preserve"> also like to </w:t>
        </w:r>
      </w:ins>
      <w:ins w:id="26" w:author="Kieran Boyle" w:date="2021-04-26T18:15:00Z">
        <w:r w:rsidR="00D346FE">
          <w:rPr>
            <w:sz w:val="24"/>
            <w:szCs w:val="24"/>
          </w:rPr>
          <w:t xml:space="preserve">add to any future project a bulb compatible with music </w:t>
        </w:r>
        <w:r w:rsidR="00F423A5">
          <w:rPr>
            <w:sz w:val="24"/>
            <w:szCs w:val="24"/>
          </w:rPr>
          <w:t>this would allow us to add further attractive feat</w:t>
        </w:r>
      </w:ins>
      <w:ins w:id="27" w:author="Kieran Boyle" w:date="2021-04-26T18:16:00Z">
        <w:r w:rsidR="00F423A5">
          <w:rPr>
            <w:sz w:val="24"/>
            <w:szCs w:val="24"/>
          </w:rPr>
          <w:t xml:space="preserve">ures to the lamp. </w:t>
        </w:r>
        <w:r w:rsidR="00ED4A9B">
          <w:rPr>
            <w:sz w:val="24"/>
            <w:szCs w:val="24"/>
          </w:rPr>
          <w:t xml:space="preserve">If this was </w:t>
        </w:r>
      </w:ins>
      <w:ins w:id="28" w:author="Kieran Boyle" w:date="2021-04-26T18:17:00Z">
        <w:r w:rsidR="00A85D06">
          <w:rPr>
            <w:sz w:val="24"/>
            <w:szCs w:val="24"/>
          </w:rPr>
          <w:t>implemented,</w:t>
        </w:r>
      </w:ins>
      <w:ins w:id="29" w:author="Kieran Boyle" w:date="2021-04-26T18:16:00Z">
        <w:r w:rsidR="00ED4A9B">
          <w:rPr>
            <w:sz w:val="24"/>
            <w:szCs w:val="24"/>
          </w:rPr>
          <w:t xml:space="preserve"> it would also </w:t>
        </w:r>
      </w:ins>
      <w:ins w:id="30" w:author="Kieran Boyle" w:date="2021-04-26T18:17:00Z">
        <w:r w:rsidR="00A85D06">
          <w:rPr>
            <w:sz w:val="24"/>
            <w:szCs w:val="24"/>
          </w:rPr>
          <w:t xml:space="preserve">help take up less space on the desk </w:t>
        </w:r>
        <w:r w:rsidR="00880913">
          <w:rPr>
            <w:sz w:val="24"/>
            <w:szCs w:val="24"/>
          </w:rPr>
          <w:t xml:space="preserve">or indeed in the home of any user. </w:t>
        </w:r>
      </w:ins>
      <w:ins w:id="31" w:author="Kieran Boyle" w:date="2021-04-27T07:59:00Z">
        <w:r w:rsidR="00AA55EC">
          <w:rPr>
            <w:sz w:val="24"/>
            <w:szCs w:val="24"/>
          </w:rPr>
          <w:t xml:space="preserve">This would make </w:t>
        </w:r>
        <w:r w:rsidR="000F4C82">
          <w:rPr>
            <w:sz w:val="24"/>
            <w:szCs w:val="24"/>
          </w:rPr>
          <w:t>it more attractive and appealing to the user.</w:t>
        </w:r>
      </w:ins>
      <w:ins w:id="32" w:author="Kieran Boyle" w:date="2021-04-27T08:04:00Z">
        <w:r w:rsidR="00C81616">
          <w:rPr>
            <w:sz w:val="24"/>
            <w:szCs w:val="24"/>
          </w:rPr>
          <w:t xml:space="preserve"> </w:t>
        </w:r>
        <w:r w:rsidR="00EA217D">
          <w:rPr>
            <w:sz w:val="24"/>
            <w:szCs w:val="24"/>
          </w:rPr>
          <w:t xml:space="preserve"> If we had more time on this improving this </w:t>
        </w:r>
      </w:ins>
      <w:ins w:id="33" w:author="Kieran Boyle" w:date="2021-04-27T08:05:00Z">
        <w:r w:rsidR="003A1DCE">
          <w:rPr>
            <w:sz w:val="24"/>
            <w:szCs w:val="24"/>
          </w:rPr>
          <w:t>project,</w:t>
        </w:r>
      </w:ins>
      <w:ins w:id="34" w:author="Kieran Boyle" w:date="2021-04-27T08:04:00Z">
        <w:r w:rsidR="00EA217D">
          <w:rPr>
            <w:sz w:val="24"/>
            <w:szCs w:val="24"/>
          </w:rPr>
          <w:t xml:space="preserve"> we would have liked to also </w:t>
        </w:r>
      </w:ins>
      <w:ins w:id="35" w:author="Kieran Boyle" w:date="2021-04-27T08:05:00Z">
        <w:r w:rsidR="00AB0C2C">
          <w:rPr>
            <w:sz w:val="24"/>
            <w:szCs w:val="24"/>
          </w:rPr>
          <w:t>investigate</w:t>
        </w:r>
        <w:r w:rsidR="00EA217D">
          <w:rPr>
            <w:sz w:val="24"/>
            <w:szCs w:val="24"/>
          </w:rPr>
          <w:t xml:space="preserve"> the possibility of </w:t>
        </w:r>
        <w:r w:rsidR="003A1DCE">
          <w:rPr>
            <w:sz w:val="24"/>
            <w:szCs w:val="24"/>
          </w:rPr>
          <w:t>add</w:t>
        </w:r>
      </w:ins>
      <w:ins w:id="36" w:author="Kieran Boyle" w:date="2021-04-27T08:06:00Z">
        <w:r w:rsidR="00AB0C2C">
          <w:rPr>
            <w:sz w:val="24"/>
            <w:szCs w:val="24"/>
          </w:rPr>
          <w:t xml:space="preserve">ing voice commands and </w:t>
        </w:r>
        <w:r w:rsidR="009978E9">
          <w:rPr>
            <w:sz w:val="24"/>
            <w:szCs w:val="24"/>
          </w:rPr>
          <w:t>the possibility of linking it to an Alexa or google assistant.</w:t>
        </w:r>
      </w:ins>
      <w:ins w:id="37" w:author="Kieran Boyle" w:date="2021-04-27T08:07:00Z">
        <w:r w:rsidR="00C507A1">
          <w:rPr>
            <w:sz w:val="24"/>
            <w:szCs w:val="24"/>
          </w:rPr>
          <w:t xml:space="preserve"> </w:t>
        </w:r>
      </w:ins>
      <w:ins w:id="38" w:author="Kieran Boyle" w:date="2021-04-27T08:09:00Z">
        <w:r>
          <w:rPr>
            <w:sz w:val="24"/>
            <w:szCs w:val="24"/>
          </w:rPr>
          <w:t>Overall,</w:t>
        </w:r>
      </w:ins>
      <w:ins w:id="39" w:author="Kieran Boyle" w:date="2021-04-27T08:07:00Z">
        <w:r w:rsidR="00C507A1">
          <w:rPr>
            <w:sz w:val="24"/>
            <w:szCs w:val="24"/>
          </w:rPr>
          <w:t xml:space="preserve"> we enjoyed the project as </w:t>
        </w:r>
        <w:r w:rsidR="00704DA6">
          <w:rPr>
            <w:sz w:val="24"/>
            <w:szCs w:val="24"/>
          </w:rPr>
          <w:t xml:space="preserve">we feel the subject has given us food for thought on the possibilities </w:t>
        </w:r>
      </w:ins>
      <w:ins w:id="40" w:author="Kieran Boyle" w:date="2021-04-27T08:08:00Z">
        <w:r w:rsidR="007E0B07">
          <w:rPr>
            <w:sz w:val="24"/>
            <w:szCs w:val="24"/>
          </w:rPr>
          <w:t xml:space="preserve">not alone in this subject but also in other subjects going forward. </w:t>
        </w:r>
      </w:ins>
      <w:ins w:id="41" w:author="Kieran Boyle" w:date="2021-04-27T08:06:00Z">
        <w:r w:rsidR="009978E9">
          <w:rPr>
            <w:sz w:val="24"/>
            <w:szCs w:val="24"/>
          </w:rPr>
          <w:t xml:space="preserve"> </w:t>
        </w:r>
      </w:ins>
      <w:del w:id="42" w:author="Kieran Boyle" w:date="2021-04-26T17:57:00Z">
        <w:r w:rsidR="00D81B9C" w:rsidDel="00AE4AD9">
          <w:rPr>
            <w:sz w:val="24"/>
            <w:szCs w:val="24"/>
          </w:rPr>
          <w:delText xml:space="preserve"> Project two upgrades</w:delText>
        </w:r>
      </w:del>
    </w:p>
    <w:p w14:paraId="436A058B" w14:textId="77777777" w:rsidR="00D81B9C" w:rsidRPr="00897C4B" w:rsidRDefault="00D81B9C" w:rsidP="00D81B9C">
      <w:pPr>
        <w:jc w:val="both"/>
        <w:rPr>
          <w:sz w:val="24"/>
          <w:szCs w:val="24"/>
        </w:rPr>
      </w:pPr>
    </w:p>
    <w:sectPr w:rsidR="00D81B9C" w:rsidRPr="00897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ieran Boyle">
    <w15:presenceInfo w15:providerId="AD" w15:userId="S::S00213956@mail.itsligo.ie::559635f6-122a-4b15-a809-8a80109b74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EB"/>
    <w:rsid w:val="000273D2"/>
    <w:rsid w:val="00046F47"/>
    <w:rsid w:val="00047D03"/>
    <w:rsid w:val="000631B1"/>
    <w:rsid w:val="000832EA"/>
    <w:rsid w:val="000F4C82"/>
    <w:rsid w:val="00103E8C"/>
    <w:rsid w:val="00161EFB"/>
    <w:rsid w:val="00175A6E"/>
    <w:rsid w:val="00180CFC"/>
    <w:rsid w:val="001D6020"/>
    <w:rsid w:val="002311A4"/>
    <w:rsid w:val="0023344E"/>
    <w:rsid w:val="0024093C"/>
    <w:rsid w:val="00251284"/>
    <w:rsid w:val="00266288"/>
    <w:rsid w:val="002A5CD4"/>
    <w:rsid w:val="002C7F0A"/>
    <w:rsid w:val="002D52F1"/>
    <w:rsid w:val="00300385"/>
    <w:rsid w:val="0032580C"/>
    <w:rsid w:val="0037083A"/>
    <w:rsid w:val="00396933"/>
    <w:rsid w:val="003A1DCE"/>
    <w:rsid w:val="003E1BBF"/>
    <w:rsid w:val="00412F24"/>
    <w:rsid w:val="00415B37"/>
    <w:rsid w:val="00452D58"/>
    <w:rsid w:val="00456702"/>
    <w:rsid w:val="00460406"/>
    <w:rsid w:val="004D46B8"/>
    <w:rsid w:val="004F79AF"/>
    <w:rsid w:val="00576751"/>
    <w:rsid w:val="00596B05"/>
    <w:rsid w:val="005D370B"/>
    <w:rsid w:val="00600193"/>
    <w:rsid w:val="00604E8F"/>
    <w:rsid w:val="00637513"/>
    <w:rsid w:val="006771F1"/>
    <w:rsid w:val="00694909"/>
    <w:rsid w:val="00700640"/>
    <w:rsid w:val="0070293F"/>
    <w:rsid w:val="00704DA6"/>
    <w:rsid w:val="00724643"/>
    <w:rsid w:val="00774461"/>
    <w:rsid w:val="00775C49"/>
    <w:rsid w:val="007851A8"/>
    <w:rsid w:val="007C74EB"/>
    <w:rsid w:val="007E0B07"/>
    <w:rsid w:val="007F0522"/>
    <w:rsid w:val="007F46FB"/>
    <w:rsid w:val="00841F88"/>
    <w:rsid w:val="00842FDB"/>
    <w:rsid w:val="00845821"/>
    <w:rsid w:val="0087540F"/>
    <w:rsid w:val="00880913"/>
    <w:rsid w:val="00896C45"/>
    <w:rsid w:val="00897C4B"/>
    <w:rsid w:val="008A3684"/>
    <w:rsid w:val="008D0DC3"/>
    <w:rsid w:val="008D3AFA"/>
    <w:rsid w:val="00952D20"/>
    <w:rsid w:val="009978E9"/>
    <w:rsid w:val="009D1850"/>
    <w:rsid w:val="009F7603"/>
    <w:rsid w:val="00A63A84"/>
    <w:rsid w:val="00A85D06"/>
    <w:rsid w:val="00AA55EC"/>
    <w:rsid w:val="00AA58B6"/>
    <w:rsid w:val="00AB0C2C"/>
    <w:rsid w:val="00AE4AD9"/>
    <w:rsid w:val="00AE611C"/>
    <w:rsid w:val="00AF17B1"/>
    <w:rsid w:val="00AF3790"/>
    <w:rsid w:val="00B07CA1"/>
    <w:rsid w:val="00B07F33"/>
    <w:rsid w:val="00B11051"/>
    <w:rsid w:val="00B228B5"/>
    <w:rsid w:val="00B24BC9"/>
    <w:rsid w:val="00B64A4A"/>
    <w:rsid w:val="00B81C50"/>
    <w:rsid w:val="00B95571"/>
    <w:rsid w:val="00BD3510"/>
    <w:rsid w:val="00BD6089"/>
    <w:rsid w:val="00BE3351"/>
    <w:rsid w:val="00C10F8E"/>
    <w:rsid w:val="00C507A1"/>
    <w:rsid w:val="00C81616"/>
    <w:rsid w:val="00C915B2"/>
    <w:rsid w:val="00CC18DB"/>
    <w:rsid w:val="00CF7603"/>
    <w:rsid w:val="00D2264A"/>
    <w:rsid w:val="00D346FE"/>
    <w:rsid w:val="00D531EC"/>
    <w:rsid w:val="00D5402A"/>
    <w:rsid w:val="00D705CC"/>
    <w:rsid w:val="00D81B9C"/>
    <w:rsid w:val="00DA3A68"/>
    <w:rsid w:val="00DD20EF"/>
    <w:rsid w:val="00E059D8"/>
    <w:rsid w:val="00E15B52"/>
    <w:rsid w:val="00E66027"/>
    <w:rsid w:val="00E9150A"/>
    <w:rsid w:val="00EA217D"/>
    <w:rsid w:val="00EA2C05"/>
    <w:rsid w:val="00EB750F"/>
    <w:rsid w:val="00ED4A9B"/>
    <w:rsid w:val="00EE6491"/>
    <w:rsid w:val="00F04D18"/>
    <w:rsid w:val="00F423A5"/>
    <w:rsid w:val="00F544E1"/>
    <w:rsid w:val="00F6260A"/>
    <w:rsid w:val="00F81386"/>
    <w:rsid w:val="00FB753A"/>
    <w:rsid w:val="00FB799D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915E"/>
  <w15:chartTrackingRefBased/>
  <w15:docId w15:val="{F4BA3211-B647-48E8-9B04-587D45BA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Boyle</dc:creator>
  <cp:keywords/>
  <dc:description/>
  <cp:lastModifiedBy>Kieran Boyle</cp:lastModifiedBy>
  <cp:revision>16</cp:revision>
  <dcterms:created xsi:type="dcterms:W3CDTF">2021-04-26T17:18:00Z</dcterms:created>
  <dcterms:modified xsi:type="dcterms:W3CDTF">2021-04-27T07:11:00Z</dcterms:modified>
</cp:coreProperties>
</file>